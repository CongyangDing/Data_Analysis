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28535" w14:textId="5CBCE6E2" w:rsidR="00CF7F43" w:rsidRPr="006B7134" w:rsidRDefault="004D359D" w:rsidP="00AB09CA">
      <w:pPr>
        <w:pStyle w:val="Heading1"/>
        <w:pBdr>
          <w:bottom w:val="single" w:sz="6" w:space="0" w:color="333333"/>
        </w:pBdr>
        <w:shd w:val="clear" w:color="auto" w:fill="FFFFFF"/>
        <w:spacing w:before="0" w:after="120" w:line="240" w:lineRule="auto"/>
        <w:rPr>
          <w:color w:val="750000"/>
          <w:sz w:val="24"/>
          <w:szCs w:val="24"/>
        </w:rPr>
      </w:pPr>
      <w:r>
        <w:rPr>
          <w:color w:val="750000"/>
          <w:sz w:val="24"/>
          <w:szCs w:val="24"/>
        </w:rPr>
        <w:t>20</w:t>
      </w:r>
      <w:r w:rsidR="0041035D">
        <w:rPr>
          <w:color w:val="750000"/>
          <w:sz w:val="24"/>
          <w:szCs w:val="24"/>
        </w:rPr>
        <w:t>2</w:t>
      </w:r>
      <w:r w:rsidR="00802A02">
        <w:rPr>
          <w:color w:val="750000"/>
          <w:sz w:val="24"/>
          <w:szCs w:val="24"/>
        </w:rPr>
        <w:t>3</w:t>
      </w:r>
      <w:r w:rsidR="007B2262" w:rsidRPr="006B7134">
        <w:rPr>
          <w:color w:val="750000"/>
          <w:sz w:val="24"/>
          <w:szCs w:val="24"/>
        </w:rPr>
        <w:t xml:space="preserve"> Northwestern </w:t>
      </w:r>
      <w:r w:rsidR="007B2262">
        <w:rPr>
          <w:color w:val="750000"/>
          <w:sz w:val="24"/>
          <w:szCs w:val="24"/>
        </w:rPr>
        <w:t>Causal Inference</w:t>
      </w:r>
      <w:r w:rsidR="00591619">
        <w:rPr>
          <w:color w:val="750000"/>
          <w:sz w:val="24"/>
          <w:szCs w:val="24"/>
        </w:rPr>
        <w:t xml:space="preserve"> Main</w:t>
      </w:r>
      <w:r w:rsidR="007B2262">
        <w:rPr>
          <w:color w:val="750000"/>
          <w:sz w:val="24"/>
          <w:szCs w:val="24"/>
        </w:rPr>
        <w:t xml:space="preserve"> Workshop: </w:t>
      </w:r>
      <w:r w:rsidR="00411D40">
        <w:rPr>
          <w:color w:val="750000"/>
          <w:sz w:val="24"/>
          <w:szCs w:val="24"/>
        </w:rPr>
        <w:t xml:space="preserve">Detailed Schedule and </w:t>
      </w:r>
      <w:r w:rsidR="007B2262">
        <w:rPr>
          <w:color w:val="750000"/>
          <w:sz w:val="24"/>
          <w:szCs w:val="24"/>
        </w:rPr>
        <w:t>Readings</w:t>
      </w:r>
    </w:p>
    <w:p w14:paraId="3A0BD685" w14:textId="30307947" w:rsidR="00534282" w:rsidRDefault="00411D40" w:rsidP="00534282">
      <w:pPr>
        <w:rPr>
          <w:rFonts w:cs="Times New Roman"/>
          <w:szCs w:val="24"/>
        </w:rPr>
      </w:pPr>
      <w:r>
        <w:rPr>
          <w:rFonts w:cs="Times New Roman"/>
          <w:szCs w:val="24"/>
        </w:rPr>
        <w:t>A</w:t>
      </w:r>
      <w:r w:rsidR="00534282" w:rsidRPr="006B7134">
        <w:rPr>
          <w:rFonts w:cs="Times New Roman"/>
          <w:szCs w:val="24"/>
        </w:rPr>
        <w:t xml:space="preserve">ll readings, including individual book chapters, but not full books, </w:t>
      </w:r>
      <w:r>
        <w:rPr>
          <w:rFonts w:cs="Times New Roman"/>
          <w:szCs w:val="24"/>
        </w:rPr>
        <w:t xml:space="preserve">are posted </w:t>
      </w:r>
      <w:r w:rsidR="00534282" w:rsidRPr="006B7134">
        <w:rPr>
          <w:rFonts w:cs="Times New Roman"/>
          <w:szCs w:val="24"/>
        </w:rPr>
        <w:t>to the course website.</w:t>
      </w:r>
    </w:p>
    <w:p w14:paraId="3E304B55" w14:textId="7D79A8E3" w:rsidR="00EE238B" w:rsidRDefault="0041035D" w:rsidP="00411D40">
      <w:pPr>
        <w:rPr>
          <w:rStyle w:val="Strong"/>
          <w:rFonts w:cs="Times New Roman"/>
          <w:b w:val="0"/>
          <w:color w:val="333333"/>
          <w:szCs w:val="24"/>
        </w:rPr>
      </w:pPr>
      <w:r>
        <w:rPr>
          <w:rStyle w:val="Strong"/>
          <w:rFonts w:cs="Times New Roman"/>
          <w:szCs w:val="24"/>
        </w:rPr>
        <w:t xml:space="preserve">Main </w:t>
      </w:r>
      <w:r w:rsidR="00EE238B">
        <w:rPr>
          <w:rStyle w:val="Strong"/>
          <w:rFonts w:cs="Times New Roman"/>
          <w:szCs w:val="24"/>
        </w:rPr>
        <w:t xml:space="preserve">Workshop:  </w:t>
      </w:r>
      <w:r w:rsidR="00B767B2" w:rsidRPr="00240F33">
        <w:rPr>
          <w:rStyle w:val="Strong"/>
          <w:rFonts w:cs="Times New Roman"/>
          <w:b w:val="0"/>
          <w:color w:val="333333"/>
          <w:szCs w:val="24"/>
        </w:rPr>
        <w:t xml:space="preserve">Monday – Friday, </w:t>
      </w:r>
      <w:r w:rsidR="00B767B2">
        <w:rPr>
          <w:rStyle w:val="Strong"/>
          <w:rFonts w:cs="Times New Roman"/>
          <w:b w:val="0"/>
          <w:color w:val="333333"/>
          <w:szCs w:val="24"/>
        </w:rPr>
        <w:t xml:space="preserve">August </w:t>
      </w:r>
      <w:r w:rsidR="002A47A2">
        <w:rPr>
          <w:rStyle w:val="Strong"/>
          <w:rFonts w:cs="Times New Roman"/>
          <w:b w:val="0"/>
          <w:color w:val="333333"/>
          <w:szCs w:val="24"/>
        </w:rPr>
        <w:t>7-11</w:t>
      </w:r>
      <w:r w:rsidR="00B767B2" w:rsidRPr="00240F33">
        <w:rPr>
          <w:rStyle w:val="Strong"/>
          <w:rFonts w:cs="Times New Roman"/>
          <w:b w:val="0"/>
          <w:color w:val="333333"/>
          <w:szCs w:val="24"/>
        </w:rPr>
        <w:t>, 20</w:t>
      </w:r>
      <w:r>
        <w:rPr>
          <w:rStyle w:val="Strong"/>
          <w:rFonts w:cs="Times New Roman"/>
          <w:b w:val="0"/>
          <w:color w:val="333333"/>
          <w:szCs w:val="24"/>
        </w:rPr>
        <w:t>22</w:t>
      </w:r>
    </w:p>
    <w:p w14:paraId="4207FFB6" w14:textId="61C2F064" w:rsidR="0041035D" w:rsidRPr="005A53A1" w:rsidRDefault="0041035D" w:rsidP="00411D40">
      <w:pPr>
        <w:rPr>
          <w:rStyle w:val="Strong"/>
          <w:rFonts w:cs="Times New Roman"/>
          <w:szCs w:val="24"/>
        </w:rPr>
      </w:pPr>
      <w:r w:rsidRPr="00174398">
        <w:rPr>
          <w:rStyle w:val="Strong"/>
          <w:rFonts w:cs="Times New Roman"/>
          <w:bCs w:val="0"/>
          <w:color w:val="333333"/>
          <w:szCs w:val="24"/>
        </w:rPr>
        <w:t>Advanced Workshop:</w:t>
      </w:r>
      <w:r>
        <w:rPr>
          <w:rStyle w:val="Strong"/>
          <w:rFonts w:cs="Times New Roman"/>
          <w:b w:val="0"/>
          <w:color w:val="333333"/>
          <w:szCs w:val="24"/>
        </w:rPr>
        <w:t xml:space="preserve">  </w:t>
      </w:r>
      <w:r w:rsidR="002A47A2">
        <w:rPr>
          <w:rStyle w:val="Strong"/>
          <w:rFonts w:cs="Times New Roman"/>
          <w:b w:val="0"/>
          <w:color w:val="333333"/>
          <w:szCs w:val="24"/>
        </w:rPr>
        <w:t xml:space="preserve">Sunday afternoon </w:t>
      </w:r>
      <w:r>
        <w:rPr>
          <w:rStyle w:val="Strong"/>
          <w:rFonts w:cs="Times New Roman"/>
          <w:b w:val="0"/>
          <w:color w:val="333333"/>
          <w:szCs w:val="24"/>
        </w:rPr>
        <w:t xml:space="preserve">Monday – </w:t>
      </w:r>
      <w:r w:rsidR="002A47A2">
        <w:rPr>
          <w:rStyle w:val="Strong"/>
          <w:rFonts w:cs="Times New Roman"/>
          <w:b w:val="0"/>
          <w:color w:val="333333"/>
          <w:szCs w:val="24"/>
        </w:rPr>
        <w:t>Thursday morning</w:t>
      </w:r>
      <w:r>
        <w:rPr>
          <w:rStyle w:val="Strong"/>
          <w:rFonts w:cs="Times New Roman"/>
          <w:b w:val="0"/>
          <w:color w:val="333333"/>
          <w:szCs w:val="24"/>
        </w:rPr>
        <w:t>, August 1</w:t>
      </w:r>
      <w:r w:rsidR="002A47A2">
        <w:rPr>
          <w:rStyle w:val="Strong"/>
          <w:rFonts w:cs="Times New Roman"/>
          <w:b w:val="0"/>
          <w:color w:val="333333"/>
          <w:szCs w:val="24"/>
        </w:rPr>
        <w:t>3</w:t>
      </w:r>
      <w:r>
        <w:rPr>
          <w:rStyle w:val="Strong"/>
          <w:rFonts w:cs="Times New Roman"/>
          <w:b w:val="0"/>
          <w:color w:val="333333"/>
          <w:szCs w:val="24"/>
        </w:rPr>
        <w:t>-17, 2022</w:t>
      </w:r>
    </w:p>
    <w:p w14:paraId="55D06053" w14:textId="41215A8E" w:rsidR="00411D40" w:rsidRDefault="00411D40" w:rsidP="00411D40">
      <w:pPr>
        <w:rPr>
          <w:rStyle w:val="Strong"/>
          <w:rFonts w:cs="Times New Roman"/>
          <w:b w:val="0"/>
          <w:szCs w:val="24"/>
        </w:rPr>
      </w:pPr>
      <w:r>
        <w:rPr>
          <w:rStyle w:val="Strong"/>
          <w:rFonts w:cs="Times New Roman"/>
          <w:szCs w:val="24"/>
        </w:rPr>
        <w:t xml:space="preserve">Workshop Location:  </w:t>
      </w:r>
      <w:r w:rsidR="0041035D" w:rsidRPr="00C22148">
        <w:rPr>
          <w:rStyle w:val="Strong"/>
          <w:rFonts w:cs="Times New Roman"/>
          <w:b w:val="0"/>
          <w:bCs w:val="0"/>
          <w:szCs w:val="24"/>
        </w:rPr>
        <w:t>Northwestern</w:t>
      </w:r>
      <w:r w:rsidR="0041035D">
        <w:rPr>
          <w:rStyle w:val="Strong"/>
          <w:rFonts w:cs="Times New Roman"/>
          <w:szCs w:val="24"/>
        </w:rPr>
        <w:t xml:space="preserve"> </w:t>
      </w:r>
      <w:r w:rsidR="001B167E">
        <w:rPr>
          <w:rStyle w:val="Strong"/>
          <w:rFonts w:cs="Times New Roman"/>
          <w:b w:val="0"/>
          <w:szCs w:val="24"/>
        </w:rPr>
        <w:t>University</w:t>
      </w:r>
      <w:r w:rsidR="0041035D">
        <w:rPr>
          <w:rStyle w:val="Strong"/>
          <w:rFonts w:cs="Times New Roman"/>
          <w:b w:val="0"/>
          <w:szCs w:val="24"/>
        </w:rPr>
        <w:t>, Pritzker</w:t>
      </w:r>
      <w:r w:rsidR="001B167E">
        <w:rPr>
          <w:rStyle w:val="Strong"/>
          <w:rFonts w:cs="Times New Roman"/>
          <w:b w:val="0"/>
          <w:szCs w:val="24"/>
        </w:rPr>
        <w:t xml:space="preserve"> School of</w:t>
      </w:r>
      <w:r>
        <w:rPr>
          <w:rStyle w:val="Strong"/>
          <w:rFonts w:cs="Times New Roman"/>
          <w:szCs w:val="24"/>
        </w:rPr>
        <w:t xml:space="preserve"> </w:t>
      </w:r>
      <w:r w:rsidR="001B167E">
        <w:rPr>
          <w:rStyle w:val="Strong"/>
          <w:rFonts w:cs="Times New Roman"/>
          <w:b w:val="0"/>
          <w:szCs w:val="24"/>
        </w:rPr>
        <w:t>Law</w:t>
      </w:r>
      <w:r w:rsidR="00C22148">
        <w:rPr>
          <w:rStyle w:val="Strong"/>
          <w:rFonts w:cs="Times New Roman"/>
          <w:b w:val="0"/>
          <w:szCs w:val="24"/>
        </w:rPr>
        <w:t>, 375 East Chicago Ave., Chicago IL 60611 (if walking East, toward Lake Michigan, this is the last building entry before you reach the lake).  There is also an entrance on Superior Street (one block South of Chicago Ave.)</w:t>
      </w:r>
    </w:p>
    <w:p w14:paraId="6E74F55F" w14:textId="3D9405FF" w:rsidR="00411D40" w:rsidRDefault="00411D40" w:rsidP="00E86E4D">
      <w:pPr>
        <w:ind w:left="720"/>
        <w:jc w:val="both"/>
        <w:rPr>
          <w:sz w:val="23"/>
          <w:szCs w:val="23"/>
        </w:rPr>
      </w:pPr>
      <w:r>
        <w:rPr>
          <w:rStyle w:val="Strong"/>
          <w:rFonts w:cs="Times New Roman"/>
          <w:b w:val="0"/>
          <w:szCs w:val="24"/>
        </w:rPr>
        <w:t xml:space="preserve">The law school is in </w:t>
      </w:r>
      <w:r w:rsidRPr="0041035D">
        <w:rPr>
          <w:rStyle w:val="Strong"/>
          <w:rFonts w:cs="Times New Roman"/>
          <w:bCs w:val="0"/>
          <w:szCs w:val="24"/>
        </w:rPr>
        <w:t>downtown Chicago</w:t>
      </w:r>
      <w:r>
        <w:rPr>
          <w:rStyle w:val="Strong"/>
          <w:rFonts w:cs="Times New Roman"/>
          <w:b w:val="0"/>
          <w:szCs w:val="24"/>
        </w:rPr>
        <w:t xml:space="preserve">.  </w:t>
      </w:r>
      <w:r w:rsidR="0041035D">
        <w:rPr>
          <w:rStyle w:val="Strong"/>
          <w:rFonts w:cs="Times New Roman"/>
          <w:b w:val="0"/>
          <w:szCs w:val="24"/>
        </w:rPr>
        <w:t>(</w:t>
      </w:r>
      <w:r>
        <w:rPr>
          <w:rStyle w:val="Strong"/>
          <w:rFonts w:cs="Times New Roman"/>
          <w:b w:val="0"/>
          <w:szCs w:val="24"/>
        </w:rPr>
        <w:t>The “main” Northwestern campus is in Evanston.</w:t>
      </w:r>
      <w:r w:rsidR="0041035D">
        <w:rPr>
          <w:rStyle w:val="Strong"/>
          <w:rFonts w:cs="Times New Roman"/>
          <w:b w:val="0"/>
          <w:szCs w:val="24"/>
        </w:rPr>
        <w:t>)</w:t>
      </w:r>
      <w:r>
        <w:rPr>
          <w:rStyle w:val="Strong"/>
          <w:rFonts w:cs="Times New Roman"/>
          <w:b w:val="0"/>
          <w:szCs w:val="24"/>
        </w:rPr>
        <w:t xml:space="preserve">  </w:t>
      </w:r>
      <w:r>
        <w:rPr>
          <w:sz w:val="23"/>
          <w:szCs w:val="23"/>
        </w:rPr>
        <w:t>All sessions will be in the “</w:t>
      </w:r>
      <w:proofErr w:type="spellStart"/>
      <w:r>
        <w:rPr>
          <w:sz w:val="23"/>
          <w:szCs w:val="23"/>
        </w:rPr>
        <w:t>Rubloff</w:t>
      </w:r>
      <w:proofErr w:type="spellEnd"/>
      <w:r>
        <w:rPr>
          <w:sz w:val="23"/>
          <w:szCs w:val="23"/>
        </w:rPr>
        <w:t xml:space="preserve">” building, </w:t>
      </w:r>
      <w:r w:rsidR="00C22148">
        <w:rPr>
          <w:sz w:val="23"/>
          <w:szCs w:val="23"/>
        </w:rPr>
        <w:t xml:space="preserve">most likely </w:t>
      </w:r>
      <w:r>
        <w:rPr>
          <w:sz w:val="23"/>
          <w:szCs w:val="23"/>
        </w:rPr>
        <w:t xml:space="preserve">in Room 150.  </w:t>
      </w:r>
      <w:r w:rsidR="00C22148">
        <w:rPr>
          <w:sz w:val="23"/>
          <w:szCs w:val="23"/>
        </w:rPr>
        <w:t>(</w:t>
      </w:r>
      <w:proofErr w:type="gramStart"/>
      <w:r w:rsidR="00C22148">
        <w:rPr>
          <w:sz w:val="23"/>
          <w:szCs w:val="23"/>
        </w:rPr>
        <w:t>if</w:t>
      </w:r>
      <w:proofErr w:type="gramEnd"/>
      <w:r w:rsidR="00C22148">
        <w:rPr>
          <w:sz w:val="23"/>
          <w:szCs w:val="23"/>
        </w:rPr>
        <w:t xml:space="preserve"> the room changes, we will let you know.)  </w:t>
      </w:r>
      <w:r>
        <w:rPr>
          <w:sz w:val="23"/>
          <w:szCs w:val="23"/>
        </w:rPr>
        <w:t xml:space="preserve">The </w:t>
      </w:r>
      <w:proofErr w:type="spellStart"/>
      <w:r>
        <w:rPr>
          <w:sz w:val="23"/>
          <w:szCs w:val="23"/>
        </w:rPr>
        <w:t>Rubloff</w:t>
      </w:r>
      <w:proofErr w:type="spellEnd"/>
      <w:r>
        <w:rPr>
          <w:sz w:val="23"/>
          <w:szCs w:val="23"/>
        </w:rPr>
        <w:t xml:space="preserve"> building is the “new” law building, closest to Lake Michigan</w:t>
      </w:r>
      <w:r w:rsidR="00EE238B">
        <w:rPr>
          <w:sz w:val="23"/>
          <w:szCs w:val="23"/>
        </w:rPr>
        <w:t xml:space="preserve">. </w:t>
      </w:r>
      <w:r>
        <w:rPr>
          <w:sz w:val="23"/>
          <w:szCs w:val="23"/>
        </w:rPr>
        <w:t xml:space="preserve"> </w:t>
      </w:r>
      <w:proofErr w:type="spellStart"/>
      <w:r>
        <w:rPr>
          <w:sz w:val="23"/>
          <w:szCs w:val="23"/>
        </w:rPr>
        <w:t>Rubloff</w:t>
      </w:r>
      <w:proofErr w:type="spellEnd"/>
      <w:r>
        <w:rPr>
          <w:sz w:val="23"/>
          <w:szCs w:val="23"/>
        </w:rPr>
        <w:t xml:space="preserve"> 150 is roughly midway between Chicago Ave. on the north side and Superior Ave</w:t>
      </w:r>
      <w:r w:rsidR="00EE238B">
        <w:rPr>
          <w:sz w:val="23"/>
          <w:szCs w:val="23"/>
        </w:rPr>
        <w:t>.</w:t>
      </w:r>
      <w:r>
        <w:rPr>
          <w:sz w:val="23"/>
          <w:szCs w:val="23"/>
        </w:rPr>
        <w:t xml:space="preserve"> on the south side.</w:t>
      </w:r>
    </w:p>
    <w:p w14:paraId="17F63F84" w14:textId="113BA650" w:rsidR="00411D40" w:rsidRPr="0068707E" w:rsidRDefault="00411D40" w:rsidP="00E86E4D">
      <w:pPr>
        <w:pStyle w:val="Default"/>
        <w:spacing w:after="120"/>
        <w:jc w:val="both"/>
        <w:rPr>
          <w:bCs/>
          <w:sz w:val="23"/>
          <w:szCs w:val="23"/>
        </w:rPr>
      </w:pPr>
      <w:r w:rsidRPr="00502D8F">
        <w:rPr>
          <w:b/>
          <w:sz w:val="23"/>
          <w:szCs w:val="23"/>
        </w:rPr>
        <w:t>Registration and meals</w:t>
      </w:r>
      <w:r>
        <w:rPr>
          <w:sz w:val="23"/>
          <w:szCs w:val="23"/>
        </w:rPr>
        <w:t>:  Breakfast will be available each morning from 8:30</w:t>
      </w:r>
      <w:r>
        <w:rPr>
          <w:bCs/>
          <w:sz w:val="23"/>
          <w:szCs w:val="23"/>
        </w:rPr>
        <w:t xml:space="preserve"> in </w:t>
      </w:r>
      <w:proofErr w:type="spellStart"/>
      <w:r>
        <w:rPr>
          <w:bCs/>
          <w:sz w:val="23"/>
          <w:szCs w:val="23"/>
        </w:rPr>
        <w:t>Rubloff</w:t>
      </w:r>
      <w:proofErr w:type="spellEnd"/>
      <w:r>
        <w:rPr>
          <w:bCs/>
          <w:sz w:val="23"/>
          <w:szCs w:val="23"/>
        </w:rPr>
        <w:t xml:space="preserve"> 155</w:t>
      </w:r>
      <w:r>
        <w:rPr>
          <w:sz w:val="23"/>
          <w:szCs w:val="23"/>
        </w:rPr>
        <w:t xml:space="preserve">.  A registration table will be open on </w:t>
      </w:r>
      <w:r w:rsidR="009A70E3">
        <w:rPr>
          <w:sz w:val="23"/>
          <w:szCs w:val="23"/>
        </w:rPr>
        <w:t xml:space="preserve">the first day of each workshop </w:t>
      </w:r>
      <w:r>
        <w:rPr>
          <w:sz w:val="23"/>
          <w:szCs w:val="23"/>
        </w:rPr>
        <w:t>beginning at 8:30</w:t>
      </w:r>
      <w:proofErr w:type="gramStart"/>
      <w:r>
        <w:rPr>
          <w:sz w:val="23"/>
          <w:szCs w:val="23"/>
        </w:rPr>
        <w:t xml:space="preserve">.  </w:t>
      </w:r>
      <w:r w:rsidRPr="0068707E">
        <w:rPr>
          <w:bCs/>
          <w:sz w:val="23"/>
          <w:szCs w:val="23"/>
        </w:rPr>
        <w:t>Lunch</w:t>
      </w:r>
      <w:proofErr w:type="gramEnd"/>
      <w:r w:rsidRPr="0068707E">
        <w:rPr>
          <w:bCs/>
          <w:sz w:val="23"/>
          <w:szCs w:val="23"/>
        </w:rPr>
        <w:t xml:space="preserve"> will be provided </w:t>
      </w:r>
      <w:r w:rsidR="00E86E4D">
        <w:rPr>
          <w:bCs/>
          <w:sz w:val="23"/>
          <w:szCs w:val="23"/>
        </w:rPr>
        <w:t>every day</w:t>
      </w:r>
      <w:r w:rsidRPr="0068707E">
        <w:rPr>
          <w:bCs/>
          <w:sz w:val="23"/>
          <w:szCs w:val="23"/>
        </w:rPr>
        <w:t>.</w:t>
      </w:r>
      <w:r>
        <w:rPr>
          <w:bCs/>
          <w:sz w:val="23"/>
          <w:szCs w:val="23"/>
        </w:rPr>
        <w:t xml:space="preserve">  Snacks and liquids (coffee, tea, sodas, juice, water) will be available throughout the day in </w:t>
      </w:r>
      <w:proofErr w:type="spellStart"/>
      <w:r>
        <w:rPr>
          <w:bCs/>
          <w:sz w:val="23"/>
          <w:szCs w:val="23"/>
        </w:rPr>
        <w:t>Rubloff</w:t>
      </w:r>
      <w:proofErr w:type="spellEnd"/>
      <w:r>
        <w:rPr>
          <w:bCs/>
          <w:sz w:val="23"/>
          <w:szCs w:val="23"/>
        </w:rPr>
        <w:t xml:space="preserve"> 155.</w:t>
      </w:r>
    </w:p>
    <w:p w14:paraId="5CEF641F" w14:textId="1B997C86" w:rsidR="00411D40" w:rsidRDefault="00411D40" w:rsidP="00411D40">
      <w:pPr>
        <w:pStyle w:val="Default"/>
        <w:spacing w:after="120"/>
        <w:rPr>
          <w:rStyle w:val="Hyperlink"/>
        </w:rPr>
      </w:pPr>
      <w:r>
        <w:rPr>
          <w:b/>
          <w:bCs/>
          <w:sz w:val="23"/>
          <w:szCs w:val="23"/>
        </w:rPr>
        <w:t xml:space="preserve">Conference url:  </w:t>
      </w:r>
      <w:hyperlink r:id="rId7" w:history="1">
        <w:r w:rsidR="00572F89" w:rsidRPr="00094B98">
          <w:rPr>
            <w:rStyle w:val="Hyperlink"/>
          </w:rPr>
          <w:t>https://www.law.northwestern.edu/research-faculty/events/conferences/causalinference/</w:t>
        </w:r>
      </w:hyperlink>
      <w:r w:rsidR="00572F89">
        <w:t xml:space="preserve"> </w:t>
      </w:r>
    </w:p>
    <w:p w14:paraId="1FC19EF9" w14:textId="77777777" w:rsidR="00012857" w:rsidRDefault="00411D40" w:rsidP="009F3F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szCs w:val="24"/>
        </w:rPr>
      </w:pPr>
      <w:r>
        <w:rPr>
          <w:rFonts w:cs="Times New Roman"/>
          <w:b/>
          <w:szCs w:val="24"/>
        </w:rPr>
        <w:t>Access to Readings</w:t>
      </w:r>
      <w:r w:rsidRPr="00012857">
        <w:rPr>
          <w:rFonts w:asciiTheme="majorBidi" w:hAnsiTheme="majorBidi" w:cstheme="majorBidi"/>
          <w:b/>
          <w:szCs w:val="24"/>
        </w:rPr>
        <w:t>:</w:t>
      </w:r>
      <w:r w:rsidRPr="00012857">
        <w:rPr>
          <w:rFonts w:asciiTheme="majorBidi" w:hAnsiTheme="majorBidi" w:cstheme="majorBidi"/>
          <w:szCs w:val="24"/>
        </w:rPr>
        <w:t xml:space="preserve">  </w:t>
      </w:r>
      <w:r w:rsidR="009F3F8B" w:rsidRPr="00012857">
        <w:rPr>
          <w:rFonts w:asciiTheme="majorBidi" w:hAnsiTheme="majorBidi" w:cstheme="majorBidi"/>
          <w:szCs w:val="24"/>
        </w:rPr>
        <w:t xml:space="preserve">You can access the workshop materials from the </w:t>
      </w:r>
      <w:r w:rsidR="00C22148" w:rsidRPr="00012857">
        <w:rPr>
          <w:rFonts w:asciiTheme="majorBidi" w:hAnsiTheme="majorBidi" w:cstheme="majorBidi"/>
          <w:szCs w:val="24"/>
        </w:rPr>
        <w:t xml:space="preserve">Workshop </w:t>
      </w:r>
      <w:r w:rsidR="00012857" w:rsidRPr="00012857">
        <w:rPr>
          <w:rFonts w:asciiTheme="majorBidi" w:hAnsiTheme="majorBidi" w:cstheme="majorBidi"/>
          <w:szCs w:val="24"/>
        </w:rPr>
        <w:t>webpage</w:t>
      </w:r>
      <w:r w:rsidR="00012857" w:rsidRPr="00012857">
        <w:rPr>
          <w:rStyle w:val="Hyperlink"/>
          <w:rFonts w:asciiTheme="majorBidi" w:hAnsiTheme="majorBidi" w:cstheme="majorBidi"/>
          <w:szCs w:val="24"/>
        </w:rPr>
        <w:t xml:space="preserve"> at </w:t>
      </w:r>
      <w:hyperlink r:id="rId8" w:history="1">
        <w:r w:rsidR="00012857" w:rsidRPr="00012857">
          <w:rPr>
            <w:rStyle w:val="cf01"/>
            <w:rFonts w:asciiTheme="majorBidi" w:hAnsiTheme="majorBidi" w:cstheme="majorBidi"/>
            <w:color w:val="0000FF"/>
            <w:sz w:val="24"/>
            <w:szCs w:val="24"/>
            <w:u w:val="single"/>
          </w:rPr>
          <w:t>https://www.law.northwestern.edu/research-faculty/events/conferences/causalinference/readings/</w:t>
        </w:r>
      </w:hyperlink>
      <w:r w:rsidR="009F3F8B" w:rsidRPr="00012857">
        <w:rPr>
          <w:rFonts w:asciiTheme="majorBidi" w:hAnsiTheme="majorBidi" w:cstheme="majorBidi"/>
          <w:szCs w:val="24"/>
        </w:rPr>
        <w:t xml:space="preserve">. </w:t>
      </w:r>
    </w:p>
    <w:p w14:paraId="66E0E9CD" w14:textId="5CAE24AB" w:rsidR="00411D40" w:rsidRPr="009F3F8B" w:rsidRDefault="009F3F8B" w:rsidP="009F3F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szCs w:val="24"/>
        </w:rPr>
      </w:pPr>
      <w:r w:rsidRPr="00012857">
        <w:rPr>
          <w:rFonts w:asciiTheme="majorBidi" w:hAnsiTheme="majorBidi" w:cstheme="majorBidi"/>
          <w:szCs w:val="24"/>
        </w:rPr>
        <w:t xml:space="preserve">Login </w:t>
      </w:r>
      <w:r w:rsidR="00913652" w:rsidRPr="00012857">
        <w:rPr>
          <w:rFonts w:asciiTheme="majorBidi" w:hAnsiTheme="majorBidi" w:cstheme="majorBidi"/>
          <w:szCs w:val="24"/>
        </w:rPr>
        <w:t>using</w:t>
      </w:r>
      <w:r w:rsidR="00913652">
        <w:rPr>
          <w:rFonts w:cs="Times New Roman"/>
          <w:szCs w:val="24"/>
        </w:rPr>
        <w:t xml:space="preserve"> the email address you used to register for the workshop.  </w:t>
      </w:r>
      <w:r w:rsidR="00572F89">
        <w:rPr>
          <w:rFonts w:cs="Times New Roman"/>
          <w:szCs w:val="24"/>
        </w:rPr>
        <w:t xml:space="preserve">We will send you an email when your login is active; please check to make sure you have access it before you arrive!  </w:t>
      </w:r>
      <w:r w:rsidR="00913652">
        <w:rPr>
          <w:rFonts w:cs="Times New Roman"/>
          <w:szCs w:val="24"/>
        </w:rPr>
        <w:t xml:space="preserve">To login using a different email address, please ask </w:t>
      </w:r>
      <w:hyperlink r:id="rId9" w:history="1">
        <w:r w:rsidR="00913652" w:rsidRPr="0058564D">
          <w:rPr>
            <w:rStyle w:val="Hyperlink"/>
            <w:rFonts w:cs="Times New Roman"/>
            <w:szCs w:val="24"/>
          </w:rPr>
          <w:t>sarah.shoemaker@law.northwestern.edu</w:t>
        </w:r>
      </w:hyperlink>
      <w:r w:rsidR="00913652">
        <w:rPr>
          <w:rFonts w:cs="Times New Roman"/>
          <w:szCs w:val="24"/>
        </w:rPr>
        <w:t xml:space="preserve">  to grant access</w:t>
      </w:r>
      <w:r w:rsidRPr="009F3F8B">
        <w:rPr>
          <w:rFonts w:cs="Times New Roman"/>
          <w:szCs w:val="24"/>
        </w:rPr>
        <w:t>.</w:t>
      </w:r>
    </w:p>
    <w:p w14:paraId="3835115B" w14:textId="6CDBC853" w:rsidR="009A70E3" w:rsidRPr="009A70E3" w:rsidRDefault="009A70E3" w:rsidP="00411D40">
      <w:pPr>
        <w:rPr>
          <w:rFonts w:eastAsia="Times New Roman" w:cs="Times New Roman"/>
          <w:bCs/>
          <w:szCs w:val="24"/>
        </w:rPr>
      </w:pPr>
      <w:r>
        <w:rPr>
          <w:rFonts w:eastAsia="Times New Roman" w:cs="Times New Roman"/>
          <w:b/>
          <w:bCs/>
          <w:szCs w:val="24"/>
        </w:rPr>
        <w:t xml:space="preserve">Wireless:  </w:t>
      </w:r>
      <w:r w:rsidR="00C22148" w:rsidRPr="00C22148">
        <w:rPr>
          <w:rFonts w:eastAsia="Times New Roman" w:cs="Times New Roman"/>
          <w:szCs w:val="24"/>
        </w:rPr>
        <w:t>Northwestern</w:t>
      </w:r>
      <w:r w:rsidR="00C22148">
        <w:rPr>
          <w:rFonts w:eastAsia="Times New Roman" w:cs="Times New Roman"/>
          <w:b/>
          <w:bCs/>
          <w:szCs w:val="24"/>
        </w:rPr>
        <w:t xml:space="preserve"> </w:t>
      </w:r>
      <w:r w:rsidR="00C22148">
        <w:rPr>
          <w:rFonts w:eastAsia="Times New Roman" w:cs="Times New Roman"/>
          <w:bCs/>
          <w:szCs w:val="24"/>
        </w:rPr>
        <w:t xml:space="preserve">uses the </w:t>
      </w:r>
      <w:r>
        <w:rPr>
          <w:rFonts w:eastAsia="Times New Roman" w:cs="Times New Roman"/>
          <w:bCs/>
          <w:szCs w:val="24"/>
        </w:rPr>
        <w:t>“</w:t>
      </w:r>
      <w:proofErr w:type="spellStart"/>
      <w:r>
        <w:rPr>
          <w:rFonts w:eastAsia="Times New Roman" w:cs="Times New Roman"/>
          <w:bCs/>
          <w:szCs w:val="24"/>
        </w:rPr>
        <w:t>eduroam</w:t>
      </w:r>
      <w:proofErr w:type="spellEnd"/>
      <w:r>
        <w:rPr>
          <w:rFonts w:eastAsia="Times New Roman" w:cs="Times New Roman"/>
          <w:bCs/>
          <w:szCs w:val="24"/>
        </w:rPr>
        <w:t>” network</w:t>
      </w:r>
      <w:r w:rsidR="00C22148">
        <w:rPr>
          <w:rFonts w:eastAsia="Times New Roman" w:cs="Times New Roman"/>
          <w:bCs/>
          <w:szCs w:val="24"/>
        </w:rPr>
        <w:t xml:space="preserve"> system.  If your home institution uses </w:t>
      </w:r>
      <w:proofErr w:type="spellStart"/>
      <w:r w:rsidR="00C22148">
        <w:rPr>
          <w:rFonts w:eastAsia="Times New Roman" w:cs="Times New Roman"/>
          <w:bCs/>
          <w:szCs w:val="24"/>
        </w:rPr>
        <w:t>eduroam</w:t>
      </w:r>
      <w:proofErr w:type="spellEnd"/>
      <w:r w:rsidR="00C22148">
        <w:rPr>
          <w:rFonts w:eastAsia="Times New Roman" w:cs="Times New Roman"/>
          <w:bCs/>
          <w:szCs w:val="24"/>
        </w:rPr>
        <w:t>, please confirm that your login works before you arrive.  But we’ll have at IT person available on the first day of each workshop to help with connection issue</w:t>
      </w:r>
      <w:r w:rsidR="00776701">
        <w:rPr>
          <w:rFonts w:eastAsia="Times New Roman" w:cs="Times New Roman"/>
          <w:bCs/>
          <w:szCs w:val="24"/>
        </w:rPr>
        <w:t>s</w:t>
      </w:r>
      <w:r>
        <w:rPr>
          <w:rFonts w:eastAsia="Times New Roman" w:cs="Times New Roman"/>
          <w:bCs/>
          <w:szCs w:val="24"/>
        </w:rPr>
        <w:t>.</w:t>
      </w:r>
    </w:p>
    <w:p w14:paraId="21840771" w14:textId="5088CDF4" w:rsidR="00CB67CF" w:rsidRDefault="00411D40" w:rsidP="00E86E4D">
      <w:pPr>
        <w:rPr>
          <w:rFonts w:eastAsia="Times New Roman" w:cs="Times New Roman"/>
          <w:bCs/>
          <w:szCs w:val="24"/>
        </w:rPr>
      </w:pPr>
      <w:r>
        <w:rPr>
          <w:rFonts w:eastAsia="Times New Roman" w:cs="Times New Roman"/>
          <w:b/>
          <w:bCs/>
          <w:szCs w:val="24"/>
        </w:rPr>
        <w:t>General schedule</w:t>
      </w:r>
      <w:proofErr w:type="gramStart"/>
      <w:r>
        <w:rPr>
          <w:rFonts w:eastAsia="Times New Roman" w:cs="Times New Roman"/>
          <w:b/>
          <w:bCs/>
          <w:szCs w:val="24"/>
        </w:rPr>
        <w:t xml:space="preserve">:  </w:t>
      </w:r>
      <w:r w:rsidRPr="001C239A">
        <w:rPr>
          <w:rFonts w:eastAsia="Times New Roman" w:cs="Times New Roman"/>
          <w:bCs/>
          <w:szCs w:val="24"/>
        </w:rPr>
        <w:t>“</w:t>
      </w:r>
      <w:proofErr w:type="gramEnd"/>
      <w:r w:rsidRPr="001C239A">
        <w:rPr>
          <w:rFonts w:eastAsia="Times New Roman" w:cs="Times New Roman"/>
          <w:bCs/>
          <w:szCs w:val="24"/>
        </w:rPr>
        <w:t>Lecture” sessions will run roughly 9:00-</w:t>
      </w:r>
      <w:r>
        <w:rPr>
          <w:rFonts w:eastAsia="Times New Roman" w:cs="Times New Roman"/>
          <w:bCs/>
          <w:szCs w:val="24"/>
        </w:rPr>
        <w:t>12:</w:t>
      </w:r>
      <w:r w:rsidR="00572F89">
        <w:rPr>
          <w:rFonts w:eastAsia="Times New Roman" w:cs="Times New Roman"/>
          <w:bCs/>
          <w:szCs w:val="24"/>
        </w:rPr>
        <w:t>00</w:t>
      </w:r>
      <w:r w:rsidRPr="001C239A">
        <w:rPr>
          <w:rFonts w:eastAsia="Times New Roman" w:cs="Times New Roman"/>
          <w:bCs/>
          <w:szCs w:val="24"/>
        </w:rPr>
        <w:t xml:space="preserve">, lunch </w:t>
      </w:r>
      <w:r>
        <w:rPr>
          <w:rFonts w:eastAsia="Times New Roman" w:cs="Times New Roman"/>
          <w:bCs/>
          <w:szCs w:val="24"/>
        </w:rPr>
        <w:t>12:15</w:t>
      </w:r>
      <w:r w:rsidRPr="001C239A">
        <w:rPr>
          <w:rFonts w:eastAsia="Times New Roman" w:cs="Times New Roman"/>
          <w:bCs/>
          <w:szCs w:val="24"/>
        </w:rPr>
        <w:t>-1:</w:t>
      </w:r>
      <w:r w:rsidR="00572F89">
        <w:rPr>
          <w:rFonts w:eastAsia="Times New Roman" w:cs="Times New Roman"/>
          <w:bCs/>
          <w:szCs w:val="24"/>
        </w:rPr>
        <w:t>15</w:t>
      </w:r>
      <w:r w:rsidRPr="001C239A">
        <w:rPr>
          <w:rFonts w:eastAsia="Times New Roman" w:cs="Times New Roman"/>
          <w:bCs/>
          <w:szCs w:val="24"/>
        </w:rPr>
        <w:t>, sessions 1:</w:t>
      </w:r>
      <w:r>
        <w:rPr>
          <w:rFonts w:eastAsia="Times New Roman" w:cs="Times New Roman"/>
          <w:bCs/>
          <w:szCs w:val="24"/>
        </w:rPr>
        <w:t>3</w:t>
      </w:r>
      <w:r w:rsidRPr="001C239A">
        <w:rPr>
          <w:rFonts w:eastAsia="Times New Roman" w:cs="Times New Roman"/>
          <w:bCs/>
          <w:szCs w:val="24"/>
        </w:rPr>
        <w:t>0-</w:t>
      </w:r>
      <w:r>
        <w:rPr>
          <w:rFonts w:eastAsia="Times New Roman" w:cs="Times New Roman"/>
          <w:bCs/>
          <w:szCs w:val="24"/>
        </w:rPr>
        <w:t>4:</w:t>
      </w:r>
      <w:r w:rsidR="00572F89">
        <w:rPr>
          <w:rFonts w:eastAsia="Times New Roman" w:cs="Times New Roman"/>
          <w:bCs/>
          <w:szCs w:val="24"/>
        </w:rPr>
        <w:t>30</w:t>
      </w:r>
      <w:r w:rsidRPr="001C239A">
        <w:rPr>
          <w:rFonts w:eastAsia="Times New Roman" w:cs="Times New Roman"/>
          <w:bCs/>
          <w:szCs w:val="24"/>
        </w:rPr>
        <w:t>.</w:t>
      </w:r>
      <w:r>
        <w:rPr>
          <w:rFonts w:eastAsia="Times New Roman" w:cs="Times New Roman"/>
          <w:bCs/>
          <w:szCs w:val="24"/>
        </w:rPr>
        <w:t xml:space="preserve">  </w:t>
      </w:r>
      <w:r w:rsidR="00CB67CF">
        <w:rPr>
          <w:rFonts w:eastAsia="Times New Roman" w:cs="Times New Roman"/>
          <w:bCs/>
          <w:szCs w:val="24"/>
        </w:rPr>
        <w:t xml:space="preserve">But the schedule will vary a bit when we have a lunch talk.  </w:t>
      </w:r>
      <w:r w:rsidR="005A53A1">
        <w:rPr>
          <w:rFonts w:eastAsia="Times New Roman" w:cs="Times New Roman"/>
          <w:bCs/>
          <w:szCs w:val="24"/>
        </w:rPr>
        <w:t xml:space="preserve">See additional details below.  </w:t>
      </w:r>
      <w:r>
        <w:rPr>
          <w:rFonts w:eastAsia="Times New Roman" w:cs="Times New Roman"/>
          <w:bCs/>
          <w:szCs w:val="24"/>
        </w:rPr>
        <w:t>Please plan to arrive the evening before the workshop.</w:t>
      </w:r>
      <w:r w:rsidR="008362E2">
        <w:rPr>
          <w:rFonts w:eastAsia="Times New Roman" w:cs="Times New Roman"/>
          <w:bCs/>
          <w:szCs w:val="24"/>
        </w:rPr>
        <w:t xml:space="preserve">  All times</w:t>
      </w:r>
      <w:r w:rsidR="00E86E4D">
        <w:rPr>
          <w:rFonts w:eastAsia="Times New Roman" w:cs="Times New Roman"/>
          <w:bCs/>
          <w:szCs w:val="24"/>
        </w:rPr>
        <w:t xml:space="preserve"> are approximate</w:t>
      </w:r>
      <w:r w:rsidR="008362E2">
        <w:rPr>
          <w:rFonts w:eastAsia="Times New Roman" w:cs="Times New Roman"/>
          <w:bCs/>
          <w:szCs w:val="24"/>
        </w:rPr>
        <w:t>, other than the morning starting time</w:t>
      </w:r>
      <w:r w:rsidR="00E86E4D">
        <w:rPr>
          <w:rFonts w:eastAsia="Times New Roman" w:cs="Times New Roman"/>
          <w:bCs/>
          <w:szCs w:val="24"/>
        </w:rPr>
        <w:t>; we tend to run “long”</w:t>
      </w:r>
      <w:r w:rsidR="008362E2">
        <w:rPr>
          <w:rFonts w:eastAsia="Times New Roman" w:cs="Times New Roman"/>
          <w:bCs/>
          <w:szCs w:val="24"/>
        </w:rPr>
        <w:t>.</w:t>
      </w:r>
      <w:r w:rsidR="00CB67CF">
        <w:rPr>
          <w:rFonts w:eastAsia="Times New Roman" w:cs="Times New Roman"/>
          <w:bCs/>
          <w:szCs w:val="24"/>
        </w:rPr>
        <w:t xml:space="preserve">  </w:t>
      </w:r>
    </w:p>
    <w:p w14:paraId="0CA25C37" w14:textId="7D181FAC" w:rsidR="00411D40" w:rsidRDefault="00CB67CF" w:rsidP="00E86E4D">
      <w:pPr>
        <w:rPr>
          <w:rFonts w:eastAsia="Times New Roman" w:cs="Times New Roman"/>
          <w:bCs/>
          <w:szCs w:val="24"/>
        </w:rPr>
      </w:pPr>
      <w:r>
        <w:rPr>
          <w:rFonts w:eastAsia="Times New Roman" w:cs="Times New Roman"/>
          <w:bCs/>
          <w:szCs w:val="24"/>
        </w:rPr>
        <w:t>For departing flights, 7:00 pm or later on the last workshop day from O’Hare is reasonably safe; 6:30 from Midway should be okay.</w:t>
      </w:r>
    </w:p>
    <w:p w14:paraId="5C9CE2EF" w14:textId="516757C4" w:rsidR="008362E2" w:rsidRDefault="008362E2" w:rsidP="00CB67CF">
      <w:pPr>
        <w:jc w:val="both"/>
        <w:rPr>
          <w:rFonts w:cs="Times New Roman"/>
          <w:szCs w:val="24"/>
        </w:rPr>
      </w:pPr>
      <w:r w:rsidRPr="00CF7F43">
        <w:rPr>
          <w:rFonts w:cs="Times New Roman"/>
          <w:b/>
          <w:szCs w:val="24"/>
        </w:rPr>
        <w:t xml:space="preserve">Questions </w:t>
      </w:r>
      <w:r>
        <w:rPr>
          <w:rFonts w:cs="Times New Roman"/>
          <w:b/>
          <w:szCs w:val="24"/>
        </w:rPr>
        <w:t xml:space="preserve">during </w:t>
      </w:r>
      <w:r w:rsidRPr="00CF7F43">
        <w:rPr>
          <w:rFonts w:cs="Times New Roman"/>
          <w:b/>
          <w:szCs w:val="24"/>
        </w:rPr>
        <w:t xml:space="preserve">the workshop:  </w:t>
      </w:r>
      <w:r w:rsidRPr="00CF7F43">
        <w:rPr>
          <w:rFonts w:cs="Times New Roman"/>
          <w:szCs w:val="24"/>
        </w:rPr>
        <w:t xml:space="preserve">Please email </w:t>
      </w:r>
      <w:r w:rsidR="00C930F3">
        <w:rPr>
          <w:rFonts w:cs="Times New Roman"/>
          <w:szCs w:val="24"/>
        </w:rPr>
        <w:t xml:space="preserve">one or more of </w:t>
      </w:r>
      <w:r w:rsidRPr="00CF7F43">
        <w:rPr>
          <w:rFonts w:cs="Times New Roman"/>
          <w:szCs w:val="24"/>
        </w:rPr>
        <w:t>Bernie Black (</w:t>
      </w:r>
      <w:hyperlink r:id="rId10" w:history="1">
        <w:r w:rsidRPr="00CF7F43">
          <w:rPr>
            <w:rStyle w:val="Hyperlink"/>
            <w:rFonts w:cs="Times New Roman"/>
            <w:szCs w:val="24"/>
          </w:rPr>
          <w:t>bblack@northwestern.edu</w:t>
        </w:r>
      </w:hyperlink>
      <w:r w:rsidRPr="00CF7F43">
        <w:rPr>
          <w:rFonts w:cs="Times New Roman"/>
          <w:szCs w:val="24"/>
        </w:rPr>
        <w:t>)</w:t>
      </w:r>
      <w:r w:rsidR="00C930F3">
        <w:rPr>
          <w:rFonts w:cs="Times New Roman"/>
          <w:szCs w:val="24"/>
        </w:rPr>
        <w:t>, Scott Cunningham (</w:t>
      </w:r>
      <w:hyperlink r:id="rId11" w:history="1">
        <w:r w:rsidR="00C930F3" w:rsidRPr="00804C21">
          <w:rPr>
            <w:rStyle w:val="Hyperlink"/>
            <w:rFonts w:cs="Times New Roman"/>
            <w:szCs w:val="24"/>
          </w:rPr>
          <w:t>scunning@gmail.com</w:t>
        </w:r>
      </w:hyperlink>
      <w:r w:rsidR="00C930F3">
        <w:rPr>
          <w:rFonts w:cs="Times New Roman"/>
          <w:szCs w:val="24"/>
        </w:rPr>
        <w:t xml:space="preserve">) </w:t>
      </w:r>
      <w:r>
        <w:rPr>
          <w:rFonts w:cs="Times New Roman"/>
          <w:szCs w:val="24"/>
        </w:rPr>
        <w:t xml:space="preserve">and </w:t>
      </w:r>
      <w:r w:rsidR="00C930F3">
        <w:rPr>
          <w:rFonts w:cs="Times New Roman"/>
          <w:szCs w:val="24"/>
        </w:rPr>
        <w:t xml:space="preserve">Sarah Shoemaker </w:t>
      </w:r>
      <w:r w:rsidR="005A53A1">
        <w:rPr>
          <w:rFonts w:cs="Times New Roman"/>
          <w:szCs w:val="24"/>
        </w:rPr>
        <w:t>(</w:t>
      </w:r>
      <w:hyperlink r:id="rId12" w:history="1">
        <w:r w:rsidR="00C930F3" w:rsidRPr="00804C21">
          <w:rPr>
            <w:rStyle w:val="Hyperlink"/>
            <w:rFonts w:cs="Times New Roman"/>
            <w:szCs w:val="24"/>
          </w:rPr>
          <w:t>sarah.shoemaker@law.northwestern.edu</w:t>
        </w:r>
      </w:hyperlink>
      <w:r w:rsidR="00C930F3">
        <w:rPr>
          <w:rFonts w:cs="Times New Roman"/>
          <w:szCs w:val="24"/>
        </w:rPr>
        <w:t xml:space="preserve">) </w:t>
      </w:r>
      <w:r>
        <w:rPr>
          <w:rFonts w:cs="Times New Roman"/>
          <w:szCs w:val="24"/>
        </w:rPr>
        <w:t xml:space="preserve">The workshop email address --  </w:t>
      </w:r>
      <w:hyperlink r:id="rId13" w:history="1">
        <w:r w:rsidRPr="00B4215F">
          <w:rPr>
            <w:rStyle w:val="Hyperlink"/>
            <w:rFonts w:cs="Times New Roman"/>
            <w:szCs w:val="24"/>
          </w:rPr>
          <w:t>causalinference@law.northwestern.edu</w:t>
        </w:r>
      </w:hyperlink>
      <w:r w:rsidRPr="008362E2">
        <w:rPr>
          <w:rStyle w:val="Hyperlink"/>
          <w:rFonts w:cs="Times New Roman"/>
          <w:color w:val="auto"/>
          <w:szCs w:val="24"/>
          <w:u w:val="none"/>
        </w:rPr>
        <w:t xml:space="preserve"> -- will reach </w:t>
      </w:r>
      <w:r w:rsidR="00572F89">
        <w:rPr>
          <w:rStyle w:val="Hyperlink"/>
          <w:rFonts w:cs="Times New Roman"/>
          <w:color w:val="auto"/>
          <w:szCs w:val="24"/>
          <w:u w:val="none"/>
        </w:rPr>
        <w:t>Bernie and Sarah</w:t>
      </w:r>
      <w:r w:rsidRPr="00CF7F43">
        <w:rPr>
          <w:rFonts w:cs="Times New Roman"/>
          <w:szCs w:val="24"/>
        </w:rPr>
        <w:t>.</w:t>
      </w:r>
      <w:r w:rsidR="005A53A1">
        <w:rPr>
          <w:rFonts w:cs="Times New Roman"/>
          <w:szCs w:val="24"/>
        </w:rPr>
        <w:t xml:space="preserve">  </w:t>
      </w:r>
    </w:p>
    <w:p w14:paraId="3079816E" w14:textId="3BD39E60" w:rsidR="006239BD" w:rsidRPr="008362E2" w:rsidRDefault="006239BD" w:rsidP="00572F89">
      <w:pPr>
        <w:keepNext/>
        <w:jc w:val="both"/>
        <w:rPr>
          <w:rFonts w:cs="Times New Roman"/>
          <w:b/>
          <w:color w:val="FF0000"/>
          <w:szCs w:val="24"/>
        </w:rPr>
      </w:pPr>
      <w:r w:rsidRPr="008362E2">
        <w:rPr>
          <w:rFonts w:cs="Times New Roman"/>
          <w:b/>
          <w:color w:val="FF0000"/>
          <w:szCs w:val="24"/>
        </w:rPr>
        <w:lastRenderedPageBreak/>
        <w:t xml:space="preserve">Monday </w:t>
      </w:r>
      <w:r w:rsidR="001B167E">
        <w:rPr>
          <w:rFonts w:cs="Times New Roman"/>
          <w:b/>
          <w:color w:val="FF0000"/>
          <w:szCs w:val="24"/>
        </w:rPr>
        <w:t xml:space="preserve">August </w:t>
      </w:r>
      <w:r w:rsidR="00517EAE">
        <w:rPr>
          <w:rFonts w:cs="Times New Roman"/>
          <w:b/>
          <w:color w:val="FF0000"/>
          <w:szCs w:val="24"/>
        </w:rPr>
        <w:t>7</w:t>
      </w:r>
      <w:r w:rsidRPr="008362E2">
        <w:rPr>
          <w:rFonts w:cs="Times New Roman"/>
          <w:b/>
          <w:color w:val="FF0000"/>
          <w:szCs w:val="24"/>
        </w:rPr>
        <w:t xml:space="preserve"> (</w:t>
      </w:r>
      <w:r w:rsidR="0026002E" w:rsidRPr="008362E2">
        <w:rPr>
          <w:rFonts w:cs="Times New Roman"/>
          <w:b/>
          <w:color w:val="FF0000"/>
          <w:szCs w:val="24"/>
        </w:rPr>
        <w:t>Don Rubin</w:t>
      </w:r>
      <w:r w:rsidRPr="008362E2">
        <w:rPr>
          <w:rFonts w:cs="Times New Roman"/>
          <w:b/>
          <w:color w:val="FF0000"/>
          <w:szCs w:val="24"/>
        </w:rPr>
        <w:t>)</w:t>
      </w:r>
    </w:p>
    <w:p w14:paraId="5AB24892" w14:textId="77777777" w:rsidR="00411D40" w:rsidRDefault="00411D40" w:rsidP="00572F89">
      <w:pPr>
        <w:pStyle w:val="Default"/>
        <w:keepNext/>
        <w:spacing w:after="120"/>
        <w:ind w:left="360"/>
        <w:rPr>
          <w:b/>
          <w:bCs/>
          <w:sz w:val="23"/>
          <w:szCs w:val="23"/>
        </w:rPr>
      </w:pPr>
      <w:r w:rsidRPr="00411D40">
        <w:rPr>
          <w:b/>
          <w:bCs/>
          <w:i/>
          <w:sz w:val="23"/>
          <w:szCs w:val="23"/>
        </w:rPr>
        <w:t>Introduction to Workshop</w:t>
      </w:r>
      <w:r>
        <w:rPr>
          <w:b/>
          <w:bCs/>
          <w:sz w:val="23"/>
          <w:szCs w:val="23"/>
        </w:rPr>
        <w:t xml:space="preserve"> (9:00-9:30) (Bernie Black):</w:t>
      </w:r>
    </w:p>
    <w:p w14:paraId="0496F7DD" w14:textId="1DAF9DEC" w:rsidR="00411D40" w:rsidRDefault="00411D40" w:rsidP="00411D40">
      <w:pPr>
        <w:pStyle w:val="Default"/>
        <w:spacing w:after="240"/>
        <w:ind w:left="360"/>
        <w:rPr>
          <w:sz w:val="23"/>
          <w:szCs w:val="23"/>
        </w:rPr>
      </w:pPr>
      <w:r>
        <w:rPr>
          <w:sz w:val="23"/>
          <w:szCs w:val="23"/>
        </w:rPr>
        <w:t xml:space="preserve">Overview of some of the main things we hope you will learn during the workshop. </w:t>
      </w:r>
    </w:p>
    <w:p w14:paraId="40672BFB" w14:textId="4B3FC539" w:rsidR="00774360" w:rsidRPr="00411D40" w:rsidRDefault="00774360" w:rsidP="007248DB">
      <w:pPr>
        <w:keepNext/>
        <w:ind w:left="360"/>
        <w:jc w:val="both"/>
        <w:rPr>
          <w:rFonts w:cs="Times New Roman"/>
          <w:b/>
          <w:szCs w:val="24"/>
        </w:rPr>
      </w:pPr>
      <w:r w:rsidRPr="006B7134">
        <w:rPr>
          <w:rFonts w:cs="Times New Roman"/>
          <w:b/>
          <w:i/>
          <w:szCs w:val="24"/>
        </w:rPr>
        <w:t>Introduction to Modern Methods for Causal Inference</w:t>
      </w:r>
      <w:r w:rsidR="00411D40">
        <w:rPr>
          <w:rFonts w:cs="Times New Roman"/>
          <w:b/>
          <w:szCs w:val="24"/>
        </w:rPr>
        <w:t xml:space="preserve"> (9:30-12:30, 1:30-3:30)</w:t>
      </w:r>
    </w:p>
    <w:p w14:paraId="510F1FEA" w14:textId="6B095EB2" w:rsidR="006239BD" w:rsidRPr="006B7134" w:rsidRDefault="006239BD" w:rsidP="00A71D4B">
      <w:pPr>
        <w:ind w:left="360"/>
        <w:jc w:val="both"/>
        <w:rPr>
          <w:rFonts w:eastAsia="Times New Roman" w:cs="Times New Roman"/>
          <w:szCs w:val="24"/>
        </w:rPr>
      </w:pPr>
      <w:r w:rsidRPr="006B7134">
        <w:rPr>
          <w:rFonts w:cs="Times New Roman"/>
          <w:szCs w:val="24"/>
        </w:rPr>
        <w:t xml:space="preserve">Overview of </w:t>
      </w:r>
      <w:r w:rsidR="005635AD" w:rsidRPr="006B7134">
        <w:rPr>
          <w:rFonts w:cs="Times New Roman"/>
          <w:szCs w:val="24"/>
        </w:rPr>
        <w:t>causal inference and th</w:t>
      </w:r>
      <w:r w:rsidR="00DE549A" w:rsidRPr="006B7134">
        <w:rPr>
          <w:rFonts w:cs="Times New Roman"/>
          <w:szCs w:val="24"/>
        </w:rPr>
        <w:t xml:space="preserve">e Rubin </w:t>
      </w:r>
      <w:r w:rsidR="002B125D" w:rsidRPr="006B7134">
        <w:rPr>
          <w:rFonts w:cs="Times New Roman"/>
          <w:szCs w:val="24"/>
        </w:rPr>
        <w:t xml:space="preserve">“potential outcomes” </w:t>
      </w:r>
      <w:r w:rsidR="00DE549A" w:rsidRPr="006B7134">
        <w:rPr>
          <w:rFonts w:cs="Times New Roman"/>
          <w:szCs w:val="24"/>
        </w:rPr>
        <w:t>causal model</w:t>
      </w:r>
      <w:r w:rsidR="002B125D" w:rsidRPr="006B7134">
        <w:rPr>
          <w:rFonts w:cs="Times New Roman"/>
          <w:szCs w:val="24"/>
        </w:rPr>
        <w:t xml:space="preserve">.  The “gold standard” of a randomized experiment.  Treatment and control groups, and the core role of the assignment (to treatment) mechanism.  </w:t>
      </w:r>
      <w:r w:rsidR="00774360" w:rsidRPr="006B7134">
        <w:rPr>
          <w:rFonts w:cs="Times New Roman"/>
          <w:szCs w:val="24"/>
        </w:rPr>
        <w:t xml:space="preserve">Causal inference as a missing data problem, and </w:t>
      </w:r>
      <w:r w:rsidR="002B125D" w:rsidRPr="006B7134">
        <w:rPr>
          <w:rFonts w:cs="Times New Roman"/>
          <w:szCs w:val="24"/>
        </w:rPr>
        <w:t xml:space="preserve">imputation </w:t>
      </w:r>
      <w:r w:rsidR="00774360" w:rsidRPr="006B7134">
        <w:rPr>
          <w:rFonts w:cs="Times New Roman"/>
          <w:szCs w:val="24"/>
        </w:rPr>
        <w:t>of missing potential outcomes.</w:t>
      </w:r>
      <w:r w:rsidR="0026002E" w:rsidRPr="006B7134">
        <w:rPr>
          <w:rFonts w:cs="Times New Roman"/>
          <w:szCs w:val="24"/>
        </w:rPr>
        <w:t xml:space="preserve">  </w:t>
      </w:r>
      <w:r w:rsidR="0026002E" w:rsidRPr="006B7134">
        <w:rPr>
          <w:rFonts w:eastAsia="Times New Roman" w:cs="Times New Roman"/>
          <w:szCs w:val="24"/>
        </w:rPr>
        <w:t xml:space="preserve">Choosing estimands (the science), and how </w:t>
      </w:r>
      <w:r w:rsidR="00FA6908" w:rsidRPr="006B7134">
        <w:rPr>
          <w:rFonts w:eastAsia="Times New Roman" w:cs="Times New Roman"/>
          <w:szCs w:val="24"/>
        </w:rPr>
        <w:t xml:space="preserve">the </w:t>
      </w:r>
      <w:proofErr w:type="spellStart"/>
      <w:r w:rsidR="0026002E" w:rsidRPr="006B7134">
        <w:rPr>
          <w:rFonts w:eastAsia="Times New Roman" w:cs="Times New Roman"/>
          <w:szCs w:val="24"/>
        </w:rPr>
        <w:t>estimand</w:t>
      </w:r>
      <w:proofErr w:type="spellEnd"/>
      <w:r w:rsidR="0026002E" w:rsidRPr="006B7134">
        <w:rPr>
          <w:rFonts w:eastAsia="Times New Roman" w:cs="Times New Roman"/>
          <w:szCs w:val="24"/>
        </w:rPr>
        <w:t xml:space="preserve"> affects research design.  </w:t>
      </w:r>
      <w:r w:rsidR="0077168A">
        <w:rPr>
          <w:rFonts w:cs="Times New Roman"/>
          <w:szCs w:val="24"/>
        </w:rPr>
        <w:t>One-sided and two-sided noncompliance</w:t>
      </w:r>
      <w:r w:rsidR="0077168A">
        <w:rPr>
          <w:rFonts w:eastAsia="Times New Roman"/>
        </w:rPr>
        <w:t>.</w:t>
      </w:r>
    </w:p>
    <w:p w14:paraId="0D5C7D75" w14:textId="1CE12A02" w:rsidR="009A6061" w:rsidRDefault="009A6061" w:rsidP="009A6061">
      <w:pPr>
        <w:ind w:left="720"/>
        <w:jc w:val="both"/>
        <w:rPr>
          <w:rFonts w:cs="Times New Roman"/>
          <w:szCs w:val="24"/>
        </w:rPr>
      </w:pPr>
      <w:r w:rsidRPr="006B7134">
        <w:rPr>
          <w:rFonts w:cs="Times New Roman"/>
          <w:b/>
          <w:i/>
          <w:szCs w:val="24"/>
        </w:rPr>
        <w:t>Reading</w:t>
      </w:r>
      <w:r w:rsidR="00E24FD0">
        <w:rPr>
          <w:rFonts w:cs="Times New Roman"/>
          <w:b/>
          <w:i/>
          <w:szCs w:val="24"/>
        </w:rPr>
        <w:t>s</w:t>
      </w:r>
      <w:r w:rsidRPr="006B7134">
        <w:rPr>
          <w:rFonts w:cs="Times New Roman"/>
          <w:szCs w:val="24"/>
        </w:rPr>
        <w:t>:  Imbens, Guido, and Donald Rubin</w:t>
      </w:r>
      <w:r w:rsidRPr="006B7134">
        <w:rPr>
          <w:rFonts w:eastAsiaTheme="minorHAnsi" w:cs="Times New Roman"/>
          <w:szCs w:val="24"/>
        </w:rPr>
        <w:t xml:space="preserve">, </w:t>
      </w:r>
      <w:r w:rsidRPr="006B7134">
        <w:rPr>
          <w:rFonts w:eastAsiaTheme="minorHAnsi" w:cs="Times New Roman"/>
          <w:i/>
          <w:szCs w:val="24"/>
        </w:rPr>
        <w:t xml:space="preserve">Causal Inference </w:t>
      </w:r>
      <w:r w:rsidR="002A715F" w:rsidRPr="006B7134">
        <w:rPr>
          <w:rFonts w:eastAsiaTheme="minorHAnsi" w:cs="Times New Roman"/>
          <w:i/>
          <w:szCs w:val="24"/>
        </w:rPr>
        <w:t xml:space="preserve">for </w:t>
      </w:r>
      <w:r w:rsidRPr="006B7134">
        <w:rPr>
          <w:rFonts w:eastAsiaTheme="minorHAnsi" w:cs="Times New Roman"/>
          <w:i/>
          <w:szCs w:val="24"/>
        </w:rPr>
        <w:t>Statistics</w:t>
      </w:r>
      <w:r w:rsidR="002A715F" w:rsidRPr="006B7134">
        <w:rPr>
          <w:rFonts w:eastAsiaTheme="minorHAnsi" w:cs="Times New Roman"/>
          <w:i/>
          <w:szCs w:val="24"/>
        </w:rPr>
        <w:t>,</w:t>
      </w:r>
      <w:r w:rsidRPr="006B7134">
        <w:rPr>
          <w:rFonts w:eastAsiaTheme="minorHAnsi" w:cs="Times New Roman"/>
          <w:i/>
          <w:szCs w:val="24"/>
        </w:rPr>
        <w:t xml:space="preserve"> Social</w:t>
      </w:r>
      <w:r w:rsidR="002A715F" w:rsidRPr="006B7134">
        <w:rPr>
          <w:rFonts w:eastAsiaTheme="minorHAnsi" w:cs="Times New Roman"/>
          <w:i/>
          <w:szCs w:val="24"/>
        </w:rPr>
        <w:t>, and Biomedical</w:t>
      </w:r>
      <w:r w:rsidRPr="006B7134">
        <w:rPr>
          <w:rFonts w:eastAsiaTheme="minorHAnsi" w:cs="Times New Roman"/>
          <w:i/>
          <w:szCs w:val="24"/>
        </w:rPr>
        <w:t xml:space="preserve"> Sciences </w:t>
      </w:r>
      <w:r w:rsidRPr="006B7134">
        <w:rPr>
          <w:rFonts w:eastAsiaTheme="minorHAnsi" w:cs="Times New Roman"/>
          <w:szCs w:val="24"/>
        </w:rPr>
        <w:t xml:space="preserve">(2015), </w:t>
      </w:r>
      <w:r w:rsidR="00EE238B">
        <w:rPr>
          <w:rFonts w:cs="Times New Roman"/>
          <w:szCs w:val="24"/>
        </w:rPr>
        <w:t>chapters 1-8</w:t>
      </w:r>
      <w:r w:rsidR="0077168A">
        <w:rPr>
          <w:rFonts w:cs="Times New Roman"/>
          <w:szCs w:val="24"/>
        </w:rPr>
        <w:t>.</w:t>
      </w:r>
    </w:p>
    <w:p w14:paraId="183AD13B" w14:textId="77777777" w:rsidR="00174398" w:rsidRPr="001C239A" w:rsidRDefault="00174398" w:rsidP="00174398">
      <w:pPr>
        <w:spacing w:before="100" w:beforeAutospacing="1" w:after="100" w:afterAutospacing="1"/>
        <w:rPr>
          <w:rFonts w:eastAsia="Times New Roman" w:cs="Times New Roman"/>
          <w:szCs w:val="24"/>
        </w:rPr>
      </w:pPr>
      <w:r w:rsidRPr="001C239A">
        <w:rPr>
          <w:rFonts w:eastAsia="Times New Roman" w:cs="Times New Roman"/>
          <w:b/>
          <w:i/>
          <w:szCs w:val="24"/>
        </w:rPr>
        <w:t>Monday reception:</w:t>
      </w:r>
      <w:r>
        <w:rPr>
          <w:rFonts w:eastAsia="Times New Roman" w:cs="Times New Roman"/>
          <w:szCs w:val="24"/>
        </w:rPr>
        <w:t xml:space="preserve">  4:00-5:30:  In the law school central outdoor courtyard if weather permits, otherwise inside.</w:t>
      </w:r>
    </w:p>
    <w:p w14:paraId="6B9634E1" w14:textId="652286C9" w:rsidR="00DE1024" w:rsidRPr="008362E2" w:rsidRDefault="001B167E" w:rsidP="00AE3B89">
      <w:pPr>
        <w:jc w:val="both"/>
        <w:rPr>
          <w:rFonts w:cs="Times New Roman"/>
          <w:b/>
          <w:color w:val="FF0000"/>
          <w:szCs w:val="24"/>
        </w:rPr>
      </w:pPr>
      <w:r w:rsidRPr="001B167E">
        <w:rPr>
          <w:rFonts w:cs="Times New Roman"/>
          <w:b/>
          <w:color w:val="FF0000"/>
          <w:szCs w:val="24"/>
        </w:rPr>
        <w:t xml:space="preserve">Tuesday, August </w:t>
      </w:r>
      <w:r w:rsidR="00517EAE">
        <w:rPr>
          <w:rFonts w:cs="Times New Roman"/>
          <w:b/>
          <w:color w:val="FF0000"/>
          <w:szCs w:val="24"/>
        </w:rPr>
        <w:t>8</w:t>
      </w:r>
      <w:r w:rsidRPr="001B167E">
        <w:rPr>
          <w:rFonts w:cs="Times New Roman"/>
          <w:b/>
          <w:color w:val="FF0000"/>
          <w:szCs w:val="24"/>
        </w:rPr>
        <w:t xml:space="preserve"> (</w:t>
      </w:r>
      <w:r w:rsidR="002A47A2">
        <w:rPr>
          <w:rFonts w:cs="Times New Roman"/>
          <w:b/>
          <w:color w:val="FF0000"/>
          <w:szCs w:val="24"/>
        </w:rPr>
        <w:t>Yiqing Xu</w:t>
      </w:r>
      <w:r w:rsidRPr="001B167E">
        <w:rPr>
          <w:rFonts w:cs="Times New Roman"/>
          <w:b/>
          <w:color w:val="FF0000"/>
          <w:szCs w:val="24"/>
        </w:rPr>
        <w:t>)</w:t>
      </w:r>
    </w:p>
    <w:p w14:paraId="426A0B9B" w14:textId="74546EB5" w:rsidR="005D5F57" w:rsidRPr="008362E2" w:rsidRDefault="00CB67CF" w:rsidP="00A71D4B">
      <w:pPr>
        <w:ind w:left="360"/>
        <w:jc w:val="both"/>
        <w:rPr>
          <w:rFonts w:cs="Times New Roman"/>
          <w:b/>
          <w:bCs/>
          <w:iCs/>
          <w:szCs w:val="24"/>
        </w:rPr>
      </w:pPr>
      <w:r>
        <w:rPr>
          <w:rFonts w:cs="Times New Roman"/>
          <w:b/>
          <w:bCs/>
          <w:i/>
          <w:iCs/>
          <w:szCs w:val="24"/>
        </w:rPr>
        <w:t xml:space="preserve">Matching and Balancing </w:t>
      </w:r>
      <w:r w:rsidR="00EF78BC" w:rsidRPr="006B7134">
        <w:rPr>
          <w:rFonts w:cs="Times New Roman"/>
          <w:b/>
          <w:bCs/>
          <w:i/>
          <w:iCs/>
          <w:szCs w:val="24"/>
        </w:rPr>
        <w:t>Designs for “</w:t>
      </w:r>
      <w:r w:rsidR="005D5F57" w:rsidRPr="006B7134">
        <w:rPr>
          <w:rFonts w:cs="Times New Roman"/>
          <w:b/>
          <w:bCs/>
          <w:i/>
          <w:iCs/>
          <w:szCs w:val="24"/>
        </w:rPr>
        <w:t>Pure</w:t>
      </w:r>
      <w:r w:rsidR="00EF78BC" w:rsidRPr="006B7134">
        <w:rPr>
          <w:rFonts w:cs="Times New Roman"/>
          <w:b/>
          <w:bCs/>
          <w:i/>
          <w:iCs/>
          <w:szCs w:val="24"/>
        </w:rPr>
        <w:t>”</w:t>
      </w:r>
      <w:r w:rsidR="005D5F57" w:rsidRPr="006B7134">
        <w:rPr>
          <w:rFonts w:cs="Times New Roman"/>
          <w:b/>
          <w:bCs/>
          <w:i/>
          <w:iCs/>
          <w:szCs w:val="24"/>
        </w:rPr>
        <w:t xml:space="preserve"> Observational Studies</w:t>
      </w:r>
      <w:r w:rsidR="008362E2">
        <w:rPr>
          <w:rFonts w:cs="Times New Roman"/>
          <w:b/>
          <w:bCs/>
          <w:iCs/>
          <w:szCs w:val="24"/>
        </w:rPr>
        <w:t xml:space="preserve"> (9:00-12:00; 1:</w:t>
      </w:r>
      <w:r w:rsidR="0077168A">
        <w:rPr>
          <w:rFonts w:cs="Times New Roman"/>
          <w:b/>
          <w:bCs/>
          <w:iCs/>
          <w:szCs w:val="24"/>
        </w:rPr>
        <w:t>45</w:t>
      </w:r>
      <w:r w:rsidR="008362E2">
        <w:rPr>
          <w:rFonts w:cs="Times New Roman"/>
          <w:b/>
          <w:bCs/>
          <w:iCs/>
          <w:szCs w:val="24"/>
        </w:rPr>
        <w:t>-</w:t>
      </w:r>
      <w:r w:rsidR="00AE3B89">
        <w:rPr>
          <w:rFonts w:cs="Times New Roman"/>
          <w:b/>
          <w:bCs/>
          <w:iCs/>
          <w:szCs w:val="24"/>
        </w:rPr>
        <w:t>4</w:t>
      </w:r>
      <w:r w:rsidR="008362E2">
        <w:rPr>
          <w:rFonts w:cs="Times New Roman"/>
          <w:b/>
          <w:bCs/>
          <w:iCs/>
          <w:szCs w:val="24"/>
        </w:rPr>
        <w:t>:</w:t>
      </w:r>
      <w:r w:rsidR="0077168A">
        <w:rPr>
          <w:rFonts w:cs="Times New Roman"/>
          <w:b/>
          <w:bCs/>
          <w:iCs/>
          <w:szCs w:val="24"/>
        </w:rPr>
        <w:t>4</w:t>
      </w:r>
      <w:r w:rsidR="008362E2">
        <w:rPr>
          <w:rFonts w:cs="Times New Roman"/>
          <w:b/>
          <w:bCs/>
          <w:iCs/>
          <w:szCs w:val="24"/>
        </w:rPr>
        <w:t>5)</w:t>
      </w:r>
    </w:p>
    <w:p w14:paraId="23EE1F83" w14:textId="77777777" w:rsidR="00174B6C" w:rsidRDefault="00174B6C" w:rsidP="00174B6C">
      <w:pPr>
        <w:ind w:left="360"/>
        <w:jc w:val="both"/>
        <w:rPr>
          <w:rFonts w:cs="Times New Roman"/>
          <w:szCs w:val="24"/>
        </w:rPr>
      </w:pPr>
      <w:r>
        <w:rPr>
          <w:rFonts w:cs="Times New Roman"/>
          <w:szCs w:val="24"/>
        </w:rPr>
        <w:t xml:space="preserve">We discuss different estimation methods under the </w:t>
      </w:r>
      <w:proofErr w:type="spellStart"/>
      <w:r>
        <w:rPr>
          <w:rFonts w:cs="Times New Roman"/>
          <w:szCs w:val="24"/>
        </w:rPr>
        <w:t>unconfoundedness</w:t>
      </w:r>
      <w:proofErr w:type="spellEnd"/>
      <w:r>
        <w:rPr>
          <w:rFonts w:cs="Times New Roman"/>
          <w:szCs w:val="24"/>
        </w:rPr>
        <w:t xml:space="preserve"> (selection on observables) setup, including regressions, matching, inverse-probability weighting, and doubly robust procedures. We also discuss the importance of common support assumptions, and what we can do when this assumption is challenged.</w:t>
      </w:r>
    </w:p>
    <w:p w14:paraId="013BB4C4" w14:textId="2075DA7B" w:rsidR="00174B6C" w:rsidRPr="002F1338" w:rsidRDefault="00174B6C" w:rsidP="00174B6C">
      <w:r w:rsidRPr="00AC6F3E">
        <w:rPr>
          <w:rFonts w:cs="Times New Roman"/>
          <w:b/>
          <w:i/>
          <w:szCs w:val="24"/>
        </w:rPr>
        <w:t>Reading</w:t>
      </w:r>
      <w:r>
        <w:rPr>
          <w:rFonts w:cs="Times New Roman"/>
          <w:b/>
          <w:i/>
          <w:szCs w:val="24"/>
        </w:rPr>
        <w:t>s</w:t>
      </w:r>
      <w:r w:rsidRPr="00AC6F3E">
        <w:rPr>
          <w:rFonts w:cs="Times New Roman"/>
          <w:b/>
          <w:i/>
          <w:szCs w:val="24"/>
        </w:rPr>
        <w:t>:</w:t>
      </w:r>
      <w:r>
        <w:rPr>
          <w:rFonts w:cs="Times New Roman"/>
          <w:szCs w:val="24"/>
        </w:rPr>
        <w:t xml:space="preserve">  </w:t>
      </w:r>
    </w:p>
    <w:p w14:paraId="6A928450" w14:textId="77777777" w:rsidR="00174B6C" w:rsidRPr="00B42AA7" w:rsidRDefault="00174B6C" w:rsidP="00174B6C">
      <w:pPr>
        <w:ind w:left="720"/>
      </w:pPr>
      <w:bookmarkStart w:id="0" w:name="_Hlk108263473"/>
      <w:r>
        <w:t xml:space="preserve">Crump, Richard K, V. Joseph </w:t>
      </w:r>
      <w:proofErr w:type="spellStart"/>
      <w:r>
        <w:t>Hotz</w:t>
      </w:r>
      <w:proofErr w:type="spellEnd"/>
      <w:r>
        <w:t xml:space="preserve">, Guido W. Imbens, and </w:t>
      </w:r>
      <w:r w:rsidRPr="00B42AA7">
        <w:t>Oscar A.</w:t>
      </w:r>
      <w:r>
        <w:t xml:space="preserve"> </w:t>
      </w:r>
      <w:r w:rsidRPr="00B42AA7">
        <w:t>Mitnik</w:t>
      </w:r>
      <w:r>
        <w:t xml:space="preserve"> (2009), </w:t>
      </w:r>
      <w:r w:rsidRPr="00B42AA7">
        <w:t>Dealing with limited overlap in estimation of average treatment effects</w:t>
      </w:r>
      <w:r>
        <w:t xml:space="preserve">, 96 </w:t>
      </w:r>
      <w:r>
        <w:rPr>
          <w:i/>
          <w:iCs/>
        </w:rPr>
        <w:t>Biometrika 187-199</w:t>
      </w:r>
    </w:p>
    <w:p w14:paraId="11EAEB5A" w14:textId="2200C56C" w:rsidR="00174B6C" w:rsidRDefault="00174B6C" w:rsidP="00174B6C">
      <w:pPr>
        <w:ind w:left="720"/>
      </w:pPr>
      <w:r w:rsidRPr="002F1338">
        <w:t>Imbens, G</w:t>
      </w:r>
      <w:r>
        <w:t>uido W</w:t>
      </w:r>
      <w:r w:rsidRPr="002F1338">
        <w:t>.</w:t>
      </w:r>
      <w:r>
        <w:t>, and Jeffrey M. Wooldridge</w:t>
      </w:r>
      <w:r w:rsidRPr="002F1338">
        <w:t xml:space="preserve"> (2</w:t>
      </w:r>
      <w:r>
        <w:t>009</w:t>
      </w:r>
      <w:r w:rsidRPr="002F1338">
        <w:t xml:space="preserve">), </w:t>
      </w:r>
      <w:r>
        <w:t>Recent developments in the econometrics of program evaluation</w:t>
      </w:r>
      <w:r w:rsidRPr="002F1338">
        <w:t xml:space="preserve">, </w:t>
      </w:r>
      <w:r>
        <w:t>47 J</w:t>
      </w:r>
      <w:r w:rsidRPr="00EC7093">
        <w:rPr>
          <w:i/>
          <w:iCs/>
        </w:rPr>
        <w:t>ournal of Economic Literature</w:t>
      </w:r>
      <w:r w:rsidRPr="002F1338" w:rsidDel="00D6262B">
        <w:rPr>
          <w:i/>
        </w:rPr>
        <w:t xml:space="preserve"> </w:t>
      </w:r>
      <w:r w:rsidRPr="00D6262B">
        <w:t>5-86</w:t>
      </w:r>
      <w:r w:rsidR="00FF6D9D">
        <w:t>.</w:t>
      </w:r>
    </w:p>
    <w:p w14:paraId="15D67215" w14:textId="77777777" w:rsidR="00FF6D9D" w:rsidRDefault="00FF6D9D" w:rsidP="00FF6D9D">
      <w:pPr>
        <w:ind w:left="720"/>
      </w:pPr>
      <w:r w:rsidRPr="00574781">
        <w:t xml:space="preserve">Imbens, Guido W. Matching </w:t>
      </w:r>
      <w:r>
        <w:t>M</w:t>
      </w:r>
      <w:r w:rsidRPr="00574781">
        <w:t xml:space="preserve">ethods in </w:t>
      </w:r>
      <w:r>
        <w:t>P</w:t>
      </w:r>
      <w:r w:rsidRPr="00574781">
        <w:t>ractice: Three examples. </w:t>
      </w:r>
      <w:r w:rsidRPr="00574781">
        <w:rPr>
          <w:i/>
          <w:iCs/>
        </w:rPr>
        <w:t>Journal of Human Resources</w:t>
      </w:r>
      <w:r w:rsidRPr="00574781">
        <w:t> 50.2 (2015): 373-419.</w:t>
      </w:r>
    </w:p>
    <w:p w14:paraId="7C53850D" w14:textId="77777777" w:rsidR="00174B6C" w:rsidRPr="00EC7093" w:rsidRDefault="00174B6C" w:rsidP="00174B6C">
      <w:pPr>
        <w:ind w:left="720"/>
        <w:rPr>
          <w:i/>
          <w:iCs/>
        </w:rPr>
      </w:pPr>
      <w:r>
        <w:t xml:space="preserve">Khan, </w:t>
      </w:r>
      <w:proofErr w:type="spellStart"/>
      <w:r>
        <w:t>Shakeeb</w:t>
      </w:r>
      <w:proofErr w:type="spellEnd"/>
      <w:r>
        <w:t xml:space="preserve">, and Elie Tamer (2010), </w:t>
      </w:r>
      <w:r w:rsidRPr="00245DCF">
        <w:t>Irregular Identification, Support Conditions, and Inverse Weight Estimation</w:t>
      </w:r>
      <w:r>
        <w:t xml:space="preserve">, 78 </w:t>
      </w:r>
      <w:r>
        <w:rPr>
          <w:i/>
          <w:iCs/>
        </w:rPr>
        <w:t xml:space="preserve">Econometrica </w:t>
      </w:r>
      <w:r w:rsidRPr="00EC7093">
        <w:t>2021-2042.</w:t>
      </w:r>
    </w:p>
    <w:p w14:paraId="2B244E1E" w14:textId="77777777" w:rsidR="00174B6C" w:rsidRDefault="00174B6C" w:rsidP="00174B6C">
      <w:pPr>
        <w:ind w:left="720"/>
      </w:pPr>
      <w:r w:rsidRPr="002F1338">
        <w:t>Rosenbaum, P</w:t>
      </w:r>
      <w:r>
        <w:t xml:space="preserve">aul </w:t>
      </w:r>
      <w:r w:rsidRPr="002F1338">
        <w:t>R., and D</w:t>
      </w:r>
      <w:r>
        <w:t>onald</w:t>
      </w:r>
      <w:r w:rsidRPr="002F1338">
        <w:t xml:space="preserve"> B. Rubin (1983), The Central Role of the Propensity Score in Observational Studies for Causal Effects, </w:t>
      </w:r>
      <w:r>
        <w:t xml:space="preserve">70 </w:t>
      </w:r>
      <w:r w:rsidRPr="00D525E5">
        <w:rPr>
          <w:i/>
        </w:rPr>
        <w:t>Biometrika</w:t>
      </w:r>
      <w:r w:rsidRPr="002F1338">
        <w:t xml:space="preserve"> 41-55.</w:t>
      </w:r>
    </w:p>
    <w:p w14:paraId="2AD59B42" w14:textId="77777777" w:rsidR="00174B6C" w:rsidRDefault="00174B6C" w:rsidP="00174B6C">
      <w:pPr>
        <w:ind w:left="720"/>
      </w:pPr>
      <w:bookmarkStart w:id="1" w:name="_Hlk139010459"/>
      <w:r w:rsidRPr="002B454E">
        <w:t>Sasaki, Yuya, a</w:t>
      </w:r>
      <w:r>
        <w:t xml:space="preserve">nd Takuya Ura (2022), Inference for moments of ratios with robustness against large trimming bias and unknown convergence rate, 38 </w:t>
      </w:r>
      <w:r>
        <w:rPr>
          <w:i/>
          <w:iCs/>
        </w:rPr>
        <w:t>Econometric Theory</w:t>
      </w:r>
      <w:r>
        <w:t xml:space="preserve"> </w:t>
      </w:r>
      <w:r w:rsidRPr="00FD50B2">
        <w:t xml:space="preserve">66 </w:t>
      </w:r>
      <w:r>
        <w:t>–</w:t>
      </w:r>
      <w:r w:rsidRPr="00FD50B2">
        <w:t xml:space="preserve"> 112</w:t>
      </w:r>
      <w:r>
        <w:t>.</w:t>
      </w:r>
    </w:p>
    <w:p w14:paraId="5FB1FBF5" w14:textId="77777777" w:rsidR="00174B6C" w:rsidRDefault="00174B6C" w:rsidP="00174B6C">
      <w:pPr>
        <w:ind w:left="720"/>
      </w:pPr>
      <w:bookmarkStart w:id="2" w:name="_Hlk139010479"/>
      <w:bookmarkEnd w:id="1"/>
      <w:r>
        <w:t xml:space="preserve">Seaman, Shaun R., and Stijn </w:t>
      </w:r>
      <w:proofErr w:type="spellStart"/>
      <w:r>
        <w:t>Vansteelandt</w:t>
      </w:r>
      <w:proofErr w:type="spellEnd"/>
      <w:r>
        <w:t xml:space="preserve"> (2018), </w:t>
      </w:r>
      <w:r w:rsidRPr="00FD50B2">
        <w:t>Introduction to Double Robust Methods for Incomplete Data</w:t>
      </w:r>
      <w:r>
        <w:t xml:space="preserve">, 33 </w:t>
      </w:r>
      <w:r>
        <w:rPr>
          <w:i/>
          <w:iCs/>
        </w:rPr>
        <w:t xml:space="preserve">Statistical Science </w:t>
      </w:r>
      <w:r w:rsidRPr="00EC7093">
        <w:t>184-197</w:t>
      </w:r>
      <w:r>
        <w:t>.</w:t>
      </w:r>
    </w:p>
    <w:bookmarkEnd w:id="2"/>
    <w:p w14:paraId="4A1BBCB2" w14:textId="77777777" w:rsidR="00174B6C" w:rsidRDefault="00174B6C" w:rsidP="00174B6C">
      <w:pPr>
        <w:ind w:left="720"/>
      </w:pPr>
      <w:r w:rsidRPr="002B454E">
        <w:lastRenderedPageBreak/>
        <w:t>Stuart</w:t>
      </w:r>
      <w:r>
        <w:t xml:space="preserve">, </w:t>
      </w:r>
      <w:r w:rsidRPr="00EC7093">
        <w:t xml:space="preserve">Elizabeth A. </w:t>
      </w:r>
      <w:r>
        <w:t>(2010), M</w:t>
      </w:r>
      <w:r w:rsidRPr="00245DCF">
        <w:t>atching methods for causal inference: A review and a look forward</w:t>
      </w:r>
      <w:r>
        <w:t xml:space="preserve">, 35 </w:t>
      </w:r>
      <w:r>
        <w:rPr>
          <w:i/>
          <w:iCs/>
        </w:rPr>
        <w:t xml:space="preserve">Statistical Science </w:t>
      </w:r>
      <w:r>
        <w:t>1-21.</w:t>
      </w:r>
      <w:bookmarkEnd w:id="0"/>
    </w:p>
    <w:p w14:paraId="6929335B" w14:textId="6ADD4523" w:rsidR="0077168A" w:rsidRDefault="0077168A" w:rsidP="002142B1">
      <w:pPr>
        <w:pStyle w:val="NormalWeb"/>
        <w:keepNext/>
        <w:spacing w:after="120"/>
        <w:rPr>
          <w:rFonts w:eastAsia="Times New Roman"/>
        </w:rPr>
      </w:pPr>
      <w:r w:rsidRPr="007E03A2">
        <w:rPr>
          <w:rStyle w:val="Emphasis"/>
          <w:b/>
          <w:iCs w:val="0"/>
        </w:rPr>
        <w:t>Tuesday Lunch Talk</w:t>
      </w:r>
      <w:r>
        <w:rPr>
          <w:rStyle w:val="Emphasis"/>
          <w:b/>
          <w:i w:val="0"/>
        </w:rPr>
        <w:t xml:space="preserve"> (Don Rubin (12:30-1:30)</w:t>
      </w:r>
      <w:r w:rsidR="007E03A2">
        <w:rPr>
          <w:rStyle w:val="Emphasis"/>
          <w:b/>
          <w:i w:val="0"/>
        </w:rPr>
        <w:t xml:space="preserve">:   </w:t>
      </w:r>
      <w:r w:rsidR="00A36697">
        <w:rPr>
          <w:rStyle w:val="Emphasis"/>
          <w:b/>
          <w:i w:val="0"/>
        </w:rPr>
        <w:t>Validating Machine Learning Models Using Predictive Accuracy</w:t>
      </w:r>
    </w:p>
    <w:p w14:paraId="454F9618" w14:textId="12224939" w:rsidR="007248DB" w:rsidRPr="007248DB" w:rsidRDefault="008362E2" w:rsidP="007F3E00">
      <w:pPr>
        <w:keepNext/>
        <w:jc w:val="both"/>
        <w:rPr>
          <w:rFonts w:cs="Times New Roman"/>
          <w:b/>
          <w:color w:val="FF0000"/>
          <w:szCs w:val="24"/>
        </w:rPr>
      </w:pPr>
      <w:r w:rsidRPr="007248DB">
        <w:rPr>
          <w:rFonts w:cs="Times New Roman"/>
          <w:b/>
          <w:color w:val="FF0000"/>
          <w:szCs w:val="24"/>
        </w:rPr>
        <w:t>Wednesday</w:t>
      </w:r>
      <w:r w:rsidR="007248DB" w:rsidRPr="007248DB">
        <w:rPr>
          <w:rFonts w:cs="Times New Roman"/>
          <w:b/>
          <w:color w:val="FF0000"/>
          <w:szCs w:val="24"/>
        </w:rPr>
        <w:t xml:space="preserve">, </w:t>
      </w:r>
      <w:r w:rsidR="00340636">
        <w:rPr>
          <w:rFonts w:cs="Times New Roman"/>
          <w:b/>
          <w:color w:val="FF0000"/>
          <w:szCs w:val="24"/>
        </w:rPr>
        <w:t xml:space="preserve">August </w:t>
      </w:r>
      <w:r w:rsidR="00517EAE">
        <w:rPr>
          <w:rFonts w:cs="Times New Roman"/>
          <w:b/>
          <w:color w:val="FF0000"/>
          <w:szCs w:val="24"/>
        </w:rPr>
        <w:t>9</w:t>
      </w:r>
      <w:r w:rsidR="007248DB" w:rsidRPr="007248DB">
        <w:rPr>
          <w:rFonts w:cs="Times New Roman"/>
          <w:b/>
          <w:color w:val="FF0000"/>
          <w:szCs w:val="24"/>
        </w:rPr>
        <w:t xml:space="preserve"> (</w:t>
      </w:r>
      <w:r w:rsidR="002A47A2">
        <w:rPr>
          <w:rFonts w:cs="Times New Roman"/>
          <w:b/>
          <w:color w:val="FF0000"/>
          <w:szCs w:val="24"/>
        </w:rPr>
        <w:t>Yiqing Xu</w:t>
      </w:r>
      <w:r w:rsidR="007248DB" w:rsidRPr="007248DB">
        <w:rPr>
          <w:rFonts w:cs="Times New Roman"/>
          <w:b/>
          <w:color w:val="FF0000"/>
          <w:szCs w:val="24"/>
        </w:rPr>
        <w:t>)</w:t>
      </w:r>
    </w:p>
    <w:p w14:paraId="535A9C1F" w14:textId="493A7CF8" w:rsidR="00D3239D" w:rsidRPr="006B7134" w:rsidRDefault="00D3239D" w:rsidP="007F3E00">
      <w:pPr>
        <w:keepNext/>
        <w:jc w:val="both"/>
        <w:rPr>
          <w:rFonts w:cs="Times New Roman"/>
          <w:b/>
          <w:i/>
          <w:szCs w:val="24"/>
        </w:rPr>
      </w:pPr>
      <w:r w:rsidRPr="006B7134">
        <w:rPr>
          <w:rFonts w:cs="Times New Roman"/>
          <w:b/>
          <w:i/>
          <w:szCs w:val="24"/>
        </w:rPr>
        <w:t>Panel Data and Difference-in-Differences</w:t>
      </w:r>
      <w:r>
        <w:rPr>
          <w:rFonts w:cs="Times New Roman"/>
          <w:b/>
          <w:i/>
          <w:szCs w:val="24"/>
        </w:rPr>
        <w:t xml:space="preserve"> </w:t>
      </w:r>
      <w:r>
        <w:rPr>
          <w:rFonts w:cs="Times New Roman"/>
          <w:b/>
          <w:bCs/>
          <w:iCs/>
          <w:szCs w:val="24"/>
        </w:rPr>
        <w:t>(9:00-12:00; 1:</w:t>
      </w:r>
      <w:r w:rsidR="004A6A18">
        <w:rPr>
          <w:rFonts w:cs="Times New Roman"/>
          <w:b/>
          <w:bCs/>
          <w:iCs/>
          <w:szCs w:val="24"/>
        </w:rPr>
        <w:t>30</w:t>
      </w:r>
      <w:r>
        <w:rPr>
          <w:rFonts w:cs="Times New Roman"/>
          <w:b/>
          <w:bCs/>
          <w:iCs/>
          <w:szCs w:val="24"/>
        </w:rPr>
        <w:t>-4:</w:t>
      </w:r>
      <w:r w:rsidR="004A6A18">
        <w:rPr>
          <w:rFonts w:cs="Times New Roman"/>
          <w:b/>
          <w:bCs/>
          <w:iCs/>
          <w:szCs w:val="24"/>
        </w:rPr>
        <w:t>30</w:t>
      </w:r>
      <w:r>
        <w:rPr>
          <w:rFonts w:cs="Times New Roman"/>
          <w:b/>
          <w:bCs/>
          <w:iCs/>
          <w:szCs w:val="24"/>
        </w:rPr>
        <w:t>)</w:t>
      </w:r>
    </w:p>
    <w:p w14:paraId="58E00C48" w14:textId="618A0407" w:rsidR="00174B6C" w:rsidRPr="006B7134" w:rsidRDefault="00174B6C" w:rsidP="00174B6C">
      <w:pPr>
        <w:jc w:val="both"/>
        <w:rPr>
          <w:rFonts w:cs="Times New Roman"/>
          <w:szCs w:val="24"/>
        </w:rPr>
      </w:pPr>
      <w:r w:rsidRPr="006B7134">
        <w:rPr>
          <w:rFonts w:cs="Times New Roman"/>
          <w:szCs w:val="24"/>
        </w:rPr>
        <w:t xml:space="preserve">Simple two-period DiD.  The core “parallel </w:t>
      </w:r>
      <w:r>
        <w:rPr>
          <w:rFonts w:cs="Times New Roman"/>
          <w:szCs w:val="24"/>
        </w:rPr>
        <w:t>trends</w:t>
      </w:r>
      <w:r w:rsidRPr="006B7134">
        <w:rPr>
          <w:rFonts w:cs="Times New Roman"/>
          <w:szCs w:val="24"/>
        </w:rPr>
        <w:t xml:space="preserve">” assumption.  </w:t>
      </w:r>
      <w:r>
        <w:rPr>
          <w:rFonts w:cs="Times New Roman"/>
          <w:szCs w:val="24"/>
        </w:rPr>
        <w:t xml:space="preserve">The no-anticipation assumption. Parallel trends as a functional form assumption. The multiple time periods DiD (without variation in treatment timing). Event-study specifications (dynamic DiD models). Falsifying the parallel-trends assumption in pre-treatment periods. Sensitivity analysis for parallel trends. Very brief introduction to </w:t>
      </w:r>
      <w:r w:rsidR="002A47A2">
        <w:rPr>
          <w:rFonts w:cs="Times New Roman"/>
          <w:szCs w:val="24"/>
        </w:rPr>
        <w:t xml:space="preserve">complications for </w:t>
      </w:r>
      <w:r>
        <w:rPr>
          <w:rFonts w:cs="Times New Roman"/>
          <w:szCs w:val="24"/>
        </w:rPr>
        <w:t>DiD with variation in treatment timing.</w:t>
      </w:r>
    </w:p>
    <w:p w14:paraId="2643FE6C" w14:textId="77777777" w:rsidR="00174B6C" w:rsidRDefault="00174B6C" w:rsidP="00174B6C">
      <w:pPr>
        <w:pStyle w:val="PlainText"/>
        <w:spacing w:after="120"/>
        <w:rPr>
          <w:rFonts w:ascii="Times New Roman" w:hAnsi="Times New Roman" w:cs="Times New Roman"/>
          <w:szCs w:val="24"/>
        </w:rPr>
      </w:pPr>
      <w:r w:rsidRPr="00E24FD0">
        <w:rPr>
          <w:rFonts w:ascii="Times New Roman" w:hAnsi="Times New Roman" w:cs="Times New Roman"/>
          <w:b/>
          <w:i/>
          <w:szCs w:val="24"/>
        </w:rPr>
        <w:t>Readings:</w:t>
      </w:r>
    </w:p>
    <w:p w14:paraId="19844E07" w14:textId="62615A26" w:rsidR="00174B6C" w:rsidRDefault="00174B6C" w:rsidP="00174B6C">
      <w:pPr>
        <w:pStyle w:val="PlainText"/>
        <w:spacing w:after="120"/>
        <w:ind w:left="720"/>
        <w:rPr>
          <w:rFonts w:ascii="Times New Roman" w:hAnsi="Times New Roman" w:cs="Times New Roman"/>
          <w:szCs w:val="24"/>
        </w:rPr>
      </w:pPr>
      <w:bookmarkStart w:id="3" w:name="_Hlk108263490"/>
      <w:r>
        <w:rPr>
          <w:rFonts w:ascii="Times New Roman" w:hAnsi="Times New Roman" w:cs="Times New Roman"/>
          <w:szCs w:val="24"/>
        </w:rPr>
        <w:t>Callaway, Brantly, and Pedro H. C. Sant’Anna (202</w:t>
      </w:r>
      <w:ins w:id="4" w:author="Lorenzo" w:date="2023-06-21T14:56:00Z">
        <w:r w:rsidR="00615832">
          <w:rPr>
            <w:rFonts w:ascii="Times New Roman" w:hAnsi="Times New Roman" w:cs="Times New Roman"/>
            <w:szCs w:val="24"/>
          </w:rPr>
          <w:t>1</w:t>
        </w:r>
      </w:ins>
      <w:del w:id="5" w:author="Lorenzo" w:date="2023-06-21T14:56:00Z">
        <w:r w:rsidDel="00615832">
          <w:rPr>
            <w:rFonts w:ascii="Times New Roman" w:hAnsi="Times New Roman" w:cs="Times New Roman"/>
            <w:szCs w:val="24"/>
          </w:rPr>
          <w:delText>2</w:delText>
        </w:r>
      </w:del>
      <w:r>
        <w:rPr>
          <w:rFonts w:ascii="Times New Roman" w:hAnsi="Times New Roman" w:cs="Times New Roman"/>
          <w:szCs w:val="24"/>
        </w:rPr>
        <w:t xml:space="preserve">), </w:t>
      </w:r>
      <w:r w:rsidRPr="00106B20">
        <w:rPr>
          <w:rFonts w:ascii="Times New Roman" w:hAnsi="Times New Roman" w:cs="Times New Roman"/>
          <w:szCs w:val="24"/>
        </w:rPr>
        <w:t>Difference-in-Differences with Multiple Time Periods</w:t>
      </w:r>
      <w:r>
        <w:rPr>
          <w:rFonts w:ascii="Times New Roman" w:hAnsi="Times New Roman" w:cs="Times New Roman"/>
          <w:szCs w:val="24"/>
        </w:rPr>
        <w:t xml:space="preserve">, 225 </w:t>
      </w:r>
      <w:r>
        <w:rPr>
          <w:rFonts w:ascii="Times New Roman" w:hAnsi="Times New Roman" w:cs="Times New Roman"/>
          <w:i/>
          <w:iCs/>
          <w:szCs w:val="24"/>
        </w:rPr>
        <w:t>Journal of Econometrics</w:t>
      </w:r>
      <w:r>
        <w:rPr>
          <w:rFonts w:ascii="Times New Roman" w:hAnsi="Times New Roman" w:cs="Times New Roman"/>
          <w:szCs w:val="24"/>
        </w:rPr>
        <w:t xml:space="preserve"> </w:t>
      </w:r>
      <w:r w:rsidRPr="000D330B">
        <w:rPr>
          <w:rFonts w:ascii="Times New Roman" w:hAnsi="Times New Roman" w:cs="Times New Roman"/>
          <w:szCs w:val="24"/>
        </w:rPr>
        <w:t>200-230</w:t>
      </w:r>
      <w:r>
        <w:rPr>
          <w:rFonts w:ascii="Times New Roman" w:hAnsi="Times New Roman" w:cs="Times New Roman"/>
          <w:szCs w:val="24"/>
        </w:rPr>
        <w:t>.</w:t>
      </w:r>
    </w:p>
    <w:p w14:paraId="03B21F64" w14:textId="72230AFF" w:rsidR="00174B6C" w:rsidRPr="001D5912" w:rsidRDefault="00174B6C" w:rsidP="00174B6C">
      <w:pPr>
        <w:pStyle w:val="PlainText"/>
        <w:spacing w:after="120"/>
        <w:ind w:left="720"/>
        <w:rPr>
          <w:rFonts w:ascii="Times New Roman" w:hAnsi="Times New Roman" w:cs="Times New Roman"/>
          <w:i/>
          <w:iCs/>
          <w:szCs w:val="24"/>
        </w:rPr>
      </w:pPr>
      <w:bookmarkStart w:id="6" w:name="_Hlk139010753"/>
      <w:r w:rsidRPr="00615832">
        <w:rPr>
          <w:rFonts w:ascii="Times New Roman" w:hAnsi="Times New Roman" w:cs="Times New Roman"/>
          <w:szCs w:val="24"/>
        </w:rPr>
        <w:t xml:space="preserve">Roth, Jonathan, Pedro H. C. Sant’Anna, Alyssa </w:t>
      </w:r>
      <w:proofErr w:type="spellStart"/>
      <w:r w:rsidRPr="00615832">
        <w:rPr>
          <w:rFonts w:ascii="Times New Roman" w:hAnsi="Times New Roman" w:cs="Times New Roman"/>
          <w:szCs w:val="24"/>
        </w:rPr>
        <w:t>Bilinski</w:t>
      </w:r>
      <w:proofErr w:type="spellEnd"/>
      <w:r w:rsidRPr="00615832">
        <w:rPr>
          <w:rFonts w:ascii="Times New Roman" w:hAnsi="Times New Roman" w:cs="Times New Roman"/>
          <w:szCs w:val="24"/>
        </w:rPr>
        <w:t>, and John Poe (202</w:t>
      </w:r>
      <w:r w:rsidR="00615832" w:rsidRPr="00615832">
        <w:rPr>
          <w:rFonts w:ascii="Times New Roman" w:hAnsi="Times New Roman" w:cs="Times New Roman"/>
          <w:szCs w:val="24"/>
        </w:rPr>
        <w:t>3</w:t>
      </w:r>
      <w:r w:rsidRPr="00615832">
        <w:rPr>
          <w:rFonts w:ascii="Times New Roman" w:hAnsi="Times New Roman" w:cs="Times New Roman"/>
          <w:szCs w:val="24"/>
        </w:rPr>
        <w:t>), What's Trending in Difference-in-Differences? A Synthesis of the Recent Econometrics Literature,</w:t>
      </w:r>
      <w:r w:rsidR="00615832" w:rsidRPr="00615832">
        <w:rPr>
          <w:rFonts w:ascii="Times New Roman" w:hAnsi="Times New Roman" w:cs="Times New Roman"/>
          <w:szCs w:val="24"/>
        </w:rPr>
        <w:t xml:space="preserve">235 </w:t>
      </w:r>
      <w:r w:rsidR="00615832" w:rsidRPr="00615832">
        <w:rPr>
          <w:rFonts w:ascii="Times New Roman" w:hAnsi="Times New Roman" w:cs="Times New Roman"/>
          <w:i/>
          <w:iCs/>
          <w:szCs w:val="24"/>
        </w:rPr>
        <w:t xml:space="preserve">Journal of Econometrics </w:t>
      </w:r>
      <w:r w:rsidR="00615832" w:rsidRPr="00615832">
        <w:rPr>
          <w:rFonts w:ascii="Times New Roman" w:hAnsi="Times New Roman" w:cs="Times New Roman"/>
          <w:szCs w:val="24"/>
        </w:rPr>
        <w:t>2218-2244</w:t>
      </w:r>
    </w:p>
    <w:p w14:paraId="40FF7A8D" w14:textId="37A414CD" w:rsidR="00615832" w:rsidRPr="001D5912" w:rsidRDefault="00174B6C" w:rsidP="001D5912">
      <w:pPr>
        <w:spacing w:after="0"/>
        <w:ind w:left="720"/>
        <w:rPr>
          <w:rFonts w:cs="Times New Roman"/>
          <w:color w:val="767676"/>
          <w:szCs w:val="24"/>
        </w:rPr>
      </w:pPr>
      <w:bookmarkStart w:id="7" w:name="_Hlk139010828"/>
      <w:bookmarkEnd w:id="6"/>
      <w:r w:rsidRPr="001D5912">
        <w:rPr>
          <w:rFonts w:cs="Times New Roman"/>
          <w:szCs w:val="24"/>
        </w:rPr>
        <w:t>Roth, Jonathan, and Pedro H. C. Sant’Anna (202</w:t>
      </w:r>
      <w:r w:rsidR="00615832" w:rsidRPr="001D5912">
        <w:rPr>
          <w:rFonts w:cs="Times New Roman"/>
          <w:szCs w:val="24"/>
        </w:rPr>
        <w:t>3</w:t>
      </w:r>
      <w:r w:rsidRPr="001D5912">
        <w:rPr>
          <w:rFonts w:cs="Times New Roman"/>
          <w:szCs w:val="24"/>
        </w:rPr>
        <w:t xml:space="preserve">), When Is Parallel Trends Sensitive to Functional </w:t>
      </w:r>
      <w:proofErr w:type="gramStart"/>
      <w:r w:rsidRPr="001D5912">
        <w:rPr>
          <w:rFonts w:cs="Times New Roman"/>
          <w:szCs w:val="24"/>
        </w:rPr>
        <w:t>Form?,</w:t>
      </w:r>
      <w:proofErr w:type="gramEnd"/>
      <w:r w:rsidRPr="001D5912">
        <w:rPr>
          <w:rFonts w:cs="Times New Roman"/>
          <w:szCs w:val="24"/>
        </w:rPr>
        <w:t xml:space="preserve"> </w:t>
      </w:r>
      <w:r w:rsidR="00615832" w:rsidRPr="001D5912">
        <w:rPr>
          <w:rFonts w:cs="Times New Roman"/>
          <w:szCs w:val="24"/>
        </w:rPr>
        <w:t xml:space="preserve">91 </w:t>
      </w:r>
      <w:r w:rsidR="00615832" w:rsidRPr="002142B1">
        <w:rPr>
          <w:rFonts w:cs="Times New Roman"/>
          <w:i/>
          <w:iCs/>
          <w:szCs w:val="24"/>
        </w:rPr>
        <w:t>Econometrica</w:t>
      </w:r>
      <w:r w:rsidR="00615832" w:rsidRPr="001D5912">
        <w:rPr>
          <w:rFonts w:cs="Times New Roman"/>
          <w:szCs w:val="24"/>
        </w:rPr>
        <w:t xml:space="preserve"> 737-747</w:t>
      </w:r>
      <w:r w:rsidR="002142B1">
        <w:rPr>
          <w:rFonts w:cs="Times New Roman"/>
          <w:szCs w:val="24"/>
        </w:rPr>
        <w:t>.</w:t>
      </w:r>
    </w:p>
    <w:bookmarkEnd w:id="7"/>
    <w:p w14:paraId="636ADF52" w14:textId="109379BF" w:rsidR="00174B6C" w:rsidRPr="001D5912" w:rsidRDefault="00174B6C" w:rsidP="00174B6C">
      <w:pPr>
        <w:pStyle w:val="PlainText"/>
        <w:spacing w:after="120"/>
        <w:ind w:left="720"/>
        <w:rPr>
          <w:rFonts w:ascii="Times New Roman" w:hAnsi="Times New Roman" w:cs="Times New Roman"/>
          <w:szCs w:val="24"/>
        </w:rPr>
      </w:pPr>
    </w:p>
    <w:bookmarkEnd w:id="3"/>
    <w:p w14:paraId="6AB34EE3" w14:textId="1BCA1F84" w:rsidR="00E972AE" w:rsidRPr="007248DB" w:rsidRDefault="00E972AE" w:rsidP="002A10BA">
      <w:pPr>
        <w:keepNext/>
        <w:jc w:val="both"/>
        <w:rPr>
          <w:rFonts w:cs="Times New Roman"/>
          <w:b/>
          <w:color w:val="FF0000"/>
          <w:szCs w:val="24"/>
        </w:rPr>
      </w:pPr>
      <w:r>
        <w:rPr>
          <w:rFonts w:cs="Times New Roman"/>
          <w:b/>
          <w:color w:val="FF0000"/>
          <w:szCs w:val="24"/>
        </w:rPr>
        <w:t>Thurs</w:t>
      </w:r>
      <w:r w:rsidRPr="007248DB">
        <w:rPr>
          <w:rFonts w:cs="Times New Roman"/>
          <w:b/>
          <w:color w:val="FF0000"/>
          <w:szCs w:val="24"/>
        </w:rPr>
        <w:t xml:space="preserve">day, </w:t>
      </w:r>
      <w:r>
        <w:rPr>
          <w:rFonts w:cs="Times New Roman"/>
          <w:b/>
          <w:color w:val="FF0000"/>
          <w:szCs w:val="24"/>
        </w:rPr>
        <w:t>August 1</w:t>
      </w:r>
      <w:r w:rsidR="00517EAE">
        <w:rPr>
          <w:rFonts w:cs="Times New Roman"/>
          <w:b/>
          <w:color w:val="FF0000"/>
          <w:szCs w:val="24"/>
        </w:rPr>
        <w:t>0</w:t>
      </w:r>
      <w:r w:rsidRPr="007248DB">
        <w:rPr>
          <w:rFonts w:cs="Times New Roman"/>
          <w:b/>
          <w:color w:val="FF0000"/>
          <w:szCs w:val="24"/>
        </w:rPr>
        <w:t xml:space="preserve"> (</w:t>
      </w:r>
      <w:r w:rsidR="00616DF6">
        <w:rPr>
          <w:rFonts w:cs="Times New Roman"/>
          <w:b/>
          <w:color w:val="FF0000"/>
          <w:szCs w:val="24"/>
        </w:rPr>
        <w:t>Matias Cattaneo</w:t>
      </w:r>
      <w:r>
        <w:rPr>
          <w:rFonts w:cs="Times New Roman"/>
          <w:b/>
          <w:color w:val="FF0000"/>
          <w:szCs w:val="24"/>
        </w:rPr>
        <w:t>)</w:t>
      </w:r>
      <w:r w:rsidR="004A6A18">
        <w:rPr>
          <w:rFonts w:cs="Times New Roman"/>
          <w:b/>
          <w:color w:val="FF0000"/>
          <w:szCs w:val="24"/>
        </w:rPr>
        <w:t xml:space="preserve">:  </w:t>
      </w:r>
    </w:p>
    <w:p w14:paraId="04AFC83E" w14:textId="1FD0D095" w:rsidR="002A10BA" w:rsidRPr="00774360" w:rsidRDefault="002A10BA" w:rsidP="002A10BA">
      <w:pPr>
        <w:keepNext/>
        <w:jc w:val="both"/>
        <w:rPr>
          <w:rFonts w:cs="Times New Roman"/>
          <w:b/>
          <w:i/>
          <w:szCs w:val="24"/>
        </w:rPr>
      </w:pPr>
      <w:r>
        <w:rPr>
          <w:rFonts w:cs="Times New Roman"/>
          <w:b/>
          <w:i/>
          <w:szCs w:val="24"/>
        </w:rPr>
        <w:t>R</w:t>
      </w:r>
      <w:r w:rsidRPr="00774360">
        <w:rPr>
          <w:rFonts w:cs="Times New Roman"/>
          <w:b/>
          <w:i/>
          <w:szCs w:val="24"/>
        </w:rPr>
        <w:t xml:space="preserve">egression </w:t>
      </w:r>
      <w:r>
        <w:rPr>
          <w:rFonts w:cs="Times New Roman"/>
          <w:b/>
          <w:i/>
          <w:szCs w:val="24"/>
        </w:rPr>
        <w:t>D</w:t>
      </w:r>
      <w:r w:rsidRPr="00774360">
        <w:rPr>
          <w:rFonts w:cs="Times New Roman"/>
          <w:b/>
          <w:i/>
          <w:szCs w:val="24"/>
        </w:rPr>
        <w:t>iscontinuity</w:t>
      </w:r>
      <w:r w:rsidR="004A6A18">
        <w:rPr>
          <w:rFonts w:cs="Times New Roman"/>
          <w:b/>
          <w:i/>
          <w:szCs w:val="24"/>
        </w:rPr>
        <w:t xml:space="preserve"> Designs </w:t>
      </w:r>
      <w:r w:rsidR="004A6A18" w:rsidRPr="004A6A18">
        <w:rPr>
          <w:rFonts w:cs="Times New Roman"/>
          <w:b/>
          <w:i/>
          <w:szCs w:val="24"/>
        </w:rPr>
        <w:t>(</w:t>
      </w:r>
      <w:r w:rsidR="00616DF6">
        <w:rPr>
          <w:rFonts w:cs="Times New Roman"/>
          <w:b/>
          <w:iCs/>
          <w:szCs w:val="24"/>
        </w:rPr>
        <w:t xml:space="preserve">Matias Cattaneo) </w:t>
      </w:r>
      <w:r w:rsidR="004A6A18" w:rsidRPr="004A6A18">
        <w:rPr>
          <w:rFonts w:cs="Times New Roman"/>
          <w:b/>
          <w:szCs w:val="24"/>
        </w:rPr>
        <w:t>9:00-12:00; 1:</w:t>
      </w:r>
      <w:r w:rsidR="004A6A18">
        <w:rPr>
          <w:rFonts w:cs="Times New Roman"/>
          <w:b/>
          <w:szCs w:val="24"/>
        </w:rPr>
        <w:t>45</w:t>
      </w:r>
      <w:r w:rsidR="004A6A18" w:rsidRPr="004A6A18">
        <w:rPr>
          <w:rFonts w:cs="Times New Roman"/>
          <w:b/>
          <w:szCs w:val="24"/>
        </w:rPr>
        <w:t>-4:</w:t>
      </w:r>
      <w:r w:rsidR="004A6A18">
        <w:rPr>
          <w:rFonts w:cs="Times New Roman"/>
          <w:b/>
          <w:szCs w:val="24"/>
        </w:rPr>
        <w:t>45</w:t>
      </w:r>
      <w:r w:rsidR="004A6A18" w:rsidRPr="004A6A18">
        <w:rPr>
          <w:rFonts w:cs="Times New Roman"/>
          <w:b/>
          <w:szCs w:val="24"/>
        </w:rPr>
        <w:t>)</w:t>
      </w:r>
    </w:p>
    <w:p w14:paraId="18ABBB59" w14:textId="77777777" w:rsidR="007F3E00" w:rsidRDefault="002A10BA" w:rsidP="002A10BA">
      <w:pPr>
        <w:ind w:left="720"/>
        <w:jc w:val="both"/>
      </w:pPr>
      <w:r>
        <w:t>Regression discontinuity (RD) designs: sharp and fuzzy designs; continuity-based methods and bandwidth selection; local randomization methods and window selection; empirical falsification of RD assumptions; extensions and generalizations of canonical RD setup: discrete running variable, multi-cutoff, multi-score, and geographic designs. </w:t>
      </w:r>
    </w:p>
    <w:p w14:paraId="24E6BEA0" w14:textId="77777777" w:rsidR="00616DF6" w:rsidRDefault="007F3E00" w:rsidP="002A10BA">
      <w:pPr>
        <w:ind w:left="720"/>
        <w:jc w:val="both"/>
      </w:pPr>
      <w:r w:rsidRPr="007F3E00">
        <w:rPr>
          <w:b/>
          <w:bCs/>
          <w:i/>
          <w:iCs/>
        </w:rPr>
        <w:t xml:space="preserve">Readings:  </w:t>
      </w:r>
      <w:r w:rsidR="00616DF6">
        <w:rPr>
          <w:b/>
          <w:bCs/>
        </w:rPr>
        <w:t xml:space="preserve">See </w:t>
      </w:r>
      <w:hyperlink r:id="rId14" w:history="1">
        <w:r w:rsidR="00616DF6">
          <w:rPr>
            <w:rStyle w:val="Hyperlink"/>
          </w:rPr>
          <w:t>https://rdpackages.github.io/</w:t>
        </w:r>
      </w:hyperlink>
      <w:r w:rsidR="00616DF6">
        <w:t>, but especially:</w:t>
      </w:r>
    </w:p>
    <w:p w14:paraId="021A7DFD" w14:textId="11817668" w:rsidR="007F3E00" w:rsidRDefault="007F3E00" w:rsidP="00616DF6">
      <w:pPr>
        <w:ind w:left="1440"/>
        <w:jc w:val="both"/>
      </w:pPr>
      <w:r w:rsidRPr="008F71E5">
        <w:t xml:space="preserve">Cattaneo, Matias, Nicolas </w:t>
      </w:r>
      <w:proofErr w:type="spellStart"/>
      <w:r w:rsidRPr="008F71E5">
        <w:t>Idrobo</w:t>
      </w:r>
      <w:proofErr w:type="spellEnd"/>
      <w:r w:rsidR="008F71E5" w:rsidRPr="008F71E5">
        <w:t xml:space="preserve">, and Rocio Titiunik, </w:t>
      </w:r>
      <w:r w:rsidR="008F71E5" w:rsidRPr="008F71E5">
        <w:rPr>
          <w:i/>
          <w:iCs/>
        </w:rPr>
        <w:t>A Practical Introduction to Regression Discontinuity Designs:  Foundations</w:t>
      </w:r>
      <w:r w:rsidR="008F71E5" w:rsidRPr="008F71E5">
        <w:t xml:space="preserve"> (2019)</w:t>
      </w:r>
    </w:p>
    <w:p w14:paraId="2EA82FF3" w14:textId="597C1F49" w:rsidR="00616DF6" w:rsidRPr="007F3E00" w:rsidRDefault="00616DF6" w:rsidP="00616DF6">
      <w:pPr>
        <w:ind w:left="1440"/>
        <w:jc w:val="both"/>
        <w:rPr>
          <w:b/>
          <w:bCs/>
        </w:rPr>
      </w:pPr>
      <w:r w:rsidRPr="008F71E5">
        <w:t xml:space="preserve">Cattaneo, Matias, Nicolas </w:t>
      </w:r>
      <w:proofErr w:type="spellStart"/>
      <w:r w:rsidRPr="008F71E5">
        <w:t>Idrobo</w:t>
      </w:r>
      <w:proofErr w:type="spellEnd"/>
      <w:r w:rsidRPr="008F71E5">
        <w:t xml:space="preserve">, and Rocio Titiunik, </w:t>
      </w:r>
      <w:r w:rsidRPr="008F71E5">
        <w:rPr>
          <w:i/>
          <w:iCs/>
        </w:rPr>
        <w:t xml:space="preserve">A Practical Introduction to Regression Discontinuity Designs:  </w:t>
      </w:r>
      <w:r>
        <w:rPr>
          <w:i/>
          <w:iCs/>
        </w:rPr>
        <w:t>Extensions</w:t>
      </w:r>
      <w:r w:rsidRPr="008F71E5">
        <w:t xml:space="preserve"> (20</w:t>
      </w:r>
      <w:r>
        <w:t>22</w:t>
      </w:r>
      <w:r w:rsidRPr="008F71E5">
        <w:t>)</w:t>
      </w:r>
    </w:p>
    <w:p w14:paraId="66A1AE50" w14:textId="244736FA" w:rsidR="002A10BA" w:rsidRDefault="002A10BA" w:rsidP="002A10BA">
      <w:pPr>
        <w:ind w:left="720"/>
        <w:jc w:val="both"/>
        <w:rPr>
          <w:rStyle w:val="Hyperlink"/>
        </w:rPr>
      </w:pPr>
      <w:r w:rsidRPr="008F71E5">
        <w:rPr>
          <w:b/>
          <w:bCs/>
          <w:i/>
          <w:iCs/>
        </w:rPr>
        <w:t>RD software website</w:t>
      </w:r>
      <w:r>
        <w:t xml:space="preserve">: </w:t>
      </w:r>
      <w:hyperlink r:id="rId15" w:history="1">
        <w:r w:rsidR="00616DF6">
          <w:rPr>
            <w:rStyle w:val="Hyperlink"/>
          </w:rPr>
          <w:t>https://rdpackages.github.io/</w:t>
        </w:r>
      </w:hyperlink>
    </w:p>
    <w:p w14:paraId="4FDBF586" w14:textId="3E33217A" w:rsidR="007E03A2" w:rsidRPr="00974091" w:rsidRDefault="007E03A2" w:rsidP="007E03A2">
      <w:pPr>
        <w:keepNext/>
        <w:rPr>
          <w:rFonts w:cs="Times New Roman"/>
          <w:b/>
          <w:szCs w:val="24"/>
        </w:rPr>
      </w:pPr>
      <w:r w:rsidRPr="00154E26">
        <w:rPr>
          <w:rFonts w:cs="Times New Roman"/>
          <w:b/>
          <w:i/>
          <w:iCs/>
          <w:szCs w:val="24"/>
        </w:rPr>
        <w:t>Thursday Lunch Talk:</w:t>
      </w:r>
      <w:r>
        <w:rPr>
          <w:rFonts w:cs="Times New Roman"/>
          <w:b/>
          <w:szCs w:val="24"/>
        </w:rPr>
        <w:t xml:space="preserve">  </w:t>
      </w:r>
      <w:r w:rsidRPr="00154E26">
        <w:rPr>
          <w:rFonts w:cs="Times New Roman"/>
          <w:b/>
          <w:i/>
          <w:iCs/>
          <w:szCs w:val="24"/>
        </w:rPr>
        <w:t>Bloopers in Research Design</w:t>
      </w:r>
      <w:r w:rsidRPr="00154E26">
        <w:rPr>
          <w:rFonts w:eastAsia="Times New Roman" w:cs="Times New Roman"/>
          <w:b/>
          <w:i/>
          <w:iCs/>
          <w:szCs w:val="24"/>
        </w:rPr>
        <w:t>:  How Smart People Get Causal Inference Wrong</w:t>
      </w:r>
      <w:r>
        <w:rPr>
          <w:rFonts w:eastAsia="Times New Roman" w:cs="Times New Roman"/>
          <w:b/>
          <w:szCs w:val="24"/>
        </w:rPr>
        <w:t xml:space="preserve"> (</w:t>
      </w:r>
      <w:r w:rsidR="00616DF6">
        <w:rPr>
          <w:rFonts w:eastAsia="Times New Roman" w:cs="Times New Roman"/>
          <w:b/>
          <w:szCs w:val="24"/>
        </w:rPr>
        <w:t>Bernie Black (</w:t>
      </w:r>
      <w:r>
        <w:rPr>
          <w:rFonts w:eastAsia="Times New Roman" w:cs="Times New Roman"/>
          <w:b/>
          <w:szCs w:val="24"/>
        </w:rPr>
        <w:t>12:</w:t>
      </w:r>
      <w:r w:rsidR="00012857">
        <w:rPr>
          <w:rFonts w:eastAsia="Times New Roman" w:cs="Times New Roman"/>
          <w:b/>
          <w:szCs w:val="24"/>
        </w:rPr>
        <w:t>15</w:t>
      </w:r>
      <w:r>
        <w:rPr>
          <w:rFonts w:eastAsia="Times New Roman" w:cs="Times New Roman"/>
          <w:b/>
          <w:szCs w:val="24"/>
        </w:rPr>
        <w:t>-1:</w:t>
      </w:r>
      <w:r w:rsidR="00012857">
        <w:rPr>
          <w:rFonts w:eastAsia="Times New Roman" w:cs="Times New Roman"/>
          <w:b/>
          <w:szCs w:val="24"/>
        </w:rPr>
        <w:t>15</w:t>
      </w:r>
      <w:r>
        <w:rPr>
          <w:rFonts w:eastAsia="Times New Roman" w:cs="Times New Roman"/>
          <w:b/>
          <w:szCs w:val="24"/>
        </w:rPr>
        <w:t>)</w:t>
      </w:r>
    </w:p>
    <w:p w14:paraId="4466F789" w14:textId="77777777" w:rsidR="007E03A2" w:rsidRDefault="007E03A2" w:rsidP="007E03A2">
      <w:pPr>
        <w:ind w:left="720"/>
        <w:jc w:val="both"/>
        <w:rPr>
          <w:rFonts w:cs="Times New Roman"/>
          <w:szCs w:val="24"/>
        </w:rPr>
      </w:pPr>
      <w:r w:rsidRPr="00CF7F43">
        <w:rPr>
          <w:rFonts w:cs="Times New Roman"/>
          <w:szCs w:val="24"/>
        </w:rPr>
        <w:t>Examples, drawn from different areas, of how to get causal inference wrong.</w:t>
      </w:r>
      <w:r>
        <w:rPr>
          <w:rFonts w:cs="Times New Roman"/>
          <w:szCs w:val="24"/>
        </w:rPr>
        <w:t xml:space="preserve">  Time permitting, I plan to use the following papers as examples, in case you want to look at them before the talk and see if you can figure out what I think is wrong:</w:t>
      </w:r>
    </w:p>
    <w:p w14:paraId="3D332527" w14:textId="77777777" w:rsidR="007E03A2" w:rsidRPr="00D25C3A" w:rsidRDefault="007E03A2" w:rsidP="007E03A2">
      <w:pPr>
        <w:pStyle w:val="ListParagraph"/>
        <w:numPr>
          <w:ilvl w:val="0"/>
          <w:numId w:val="3"/>
        </w:numPr>
        <w:contextualSpacing w:val="0"/>
        <w:jc w:val="both"/>
      </w:pPr>
      <w:r w:rsidRPr="00D25C3A">
        <w:lastRenderedPageBreak/>
        <w:t xml:space="preserve">Sanjai Bhagat &amp; Bernard Black, </w:t>
      </w:r>
      <w:r w:rsidRPr="007248DB">
        <w:rPr>
          <w:iCs/>
        </w:rPr>
        <w:t>The Non-Correlation Between Board Independence and Long-Term Firm Performance</w:t>
      </w:r>
      <w:r w:rsidRPr="00D25C3A">
        <w:t xml:space="preserve">, 27 </w:t>
      </w:r>
      <w:r w:rsidRPr="007248DB">
        <w:rPr>
          <w:bCs/>
          <w:i/>
        </w:rPr>
        <w:t>Journal of Corporation Law</w:t>
      </w:r>
      <w:r w:rsidRPr="00D25C3A">
        <w:t xml:space="preserve"> 231-274 (2002) (</w:t>
      </w:r>
      <w:hyperlink r:id="rId16" w:history="1">
        <w:r w:rsidRPr="00D25C3A">
          <w:rPr>
            <w:rStyle w:val="Hyperlink"/>
          </w:rPr>
          <w:t>http://ssrn.com/abstract=133808</w:t>
        </w:r>
      </w:hyperlink>
      <w:r w:rsidRPr="00D25C3A">
        <w:t>)</w:t>
      </w:r>
    </w:p>
    <w:p w14:paraId="6E250F99" w14:textId="77777777" w:rsidR="007E03A2" w:rsidRPr="00B93DA0" w:rsidRDefault="007E03A2" w:rsidP="007E03A2">
      <w:pPr>
        <w:pStyle w:val="ListParagraph"/>
        <w:numPr>
          <w:ilvl w:val="0"/>
          <w:numId w:val="3"/>
        </w:numPr>
        <w:contextualSpacing w:val="0"/>
        <w:jc w:val="both"/>
        <w:rPr>
          <w:sz w:val="22"/>
        </w:rPr>
      </w:pPr>
      <w:r w:rsidRPr="00D25C3A">
        <w:t xml:space="preserve">John Donohue and Daniel Ho, </w:t>
      </w:r>
      <w:r w:rsidRPr="00B93DA0">
        <w:rPr>
          <w:i/>
          <w:iCs/>
        </w:rPr>
        <w:t>The Impact of Damage Caps on Malpractice Claims:  Randomization Inference with Difference-in-Differences</w:t>
      </w:r>
      <w:r w:rsidRPr="00D25C3A">
        <w:t xml:space="preserve">, 4 </w:t>
      </w:r>
      <w:r w:rsidRPr="00B93DA0">
        <w:rPr>
          <w:bCs/>
        </w:rPr>
        <w:t>J Empirical Legal Studies</w:t>
      </w:r>
      <w:r w:rsidRPr="00D25C3A">
        <w:t xml:space="preserve"> 69-102 (2007)</w:t>
      </w:r>
    </w:p>
    <w:p w14:paraId="1ED456E5" w14:textId="77777777" w:rsidR="007E03A2" w:rsidRPr="008362E2" w:rsidRDefault="007E03A2" w:rsidP="007E03A2">
      <w:pPr>
        <w:pStyle w:val="ListParagraph"/>
        <w:numPr>
          <w:ilvl w:val="0"/>
          <w:numId w:val="3"/>
        </w:numPr>
        <w:contextualSpacing w:val="0"/>
        <w:jc w:val="both"/>
        <w:rPr>
          <w:szCs w:val="24"/>
        </w:rPr>
      </w:pPr>
      <w:r w:rsidRPr="00D25C3A">
        <w:t xml:space="preserve">Daniel Kessler &amp; Mark McClellan (1996), </w:t>
      </w:r>
      <w:r w:rsidRPr="00B93DA0">
        <w:rPr>
          <w:i/>
          <w:iCs/>
        </w:rPr>
        <w:t xml:space="preserve">Do Doctors Practice Defensive </w:t>
      </w:r>
      <w:proofErr w:type="gramStart"/>
      <w:r w:rsidRPr="00B93DA0">
        <w:rPr>
          <w:i/>
          <w:iCs/>
        </w:rPr>
        <w:t>Medicine?</w:t>
      </w:r>
      <w:r w:rsidRPr="00D25C3A">
        <w:t>,</w:t>
      </w:r>
      <w:proofErr w:type="gramEnd"/>
      <w:r w:rsidRPr="00D25C3A">
        <w:t xml:space="preserve"> 111 </w:t>
      </w:r>
      <w:r w:rsidRPr="00B93DA0">
        <w:rPr>
          <w:bCs/>
        </w:rPr>
        <w:t>Quarterly Journal of Economics</w:t>
      </w:r>
      <w:r w:rsidRPr="00D25C3A">
        <w:t xml:space="preserve"> 353-390 (1996)</w:t>
      </w:r>
      <w:r>
        <w:t xml:space="preserve">. </w:t>
      </w:r>
      <w:r w:rsidRPr="008362E2">
        <w:rPr>
          <w:szCs w:val="24"/>
        </w:rPr>
        <w:t xml:space="preserve">and Kessler, Daniel, and Mark B. McClellan, (2002), Malpractice Law and Health Care Reform: Optimal Liability Policy in an Era of Managed Care, 84 </w:t>
      </w:r>
      <w:r w:rsidRPr="008362E2">
        <w:rPr>
          <w:i/>
          <w:szCs w:val="24"/>
        </w:rPr>
        <w:t>Journal of Public Economics</w:t>
      </w:r>
      <w:r w:rsidRPr="008362E2">
        <w:rPr>
          <w:szCs w:val="24"/>
        </w:rPr>
        <w:t xml:space="preserve"> 175-197.</w:t>
      </w:r>
    </w:p>
    <w:p w14:paraId="531661D6" w14:textId="77777777" w:rsidR="007E03A2" w:rsidRPr="00D25C3A" w:rsidRDefault="007E03A2" w:rsidP="007E03A2">
      <w:pPr>
        <w:pStyle w:val="ListParagraph"/>
        <w:numPr>
          <w:ilvl w:val="0"/>
          <w:numId w:val="3"/>
        </w:numPr>
        <w:contextualSpacing w:val="0"/>
        <w:jc w:val="both"/>
      </w:pPr>
      <w:r w:rsidRPr="00D25C3A">
        <w:t xml:space="preserve">Gompers, Paul, Joy Ishii &amp; Andrew Metrick, </w:t>
      </w:r>
      <w:r w:rsidRPr="007248DB">
        <w:rPr>
          <w:iCs/>
        </w:rPr>
        <w:t>Corporate Governance and Equity</w:t>
      </w:r>
      <w:r w:rsidRPr="00B93DA0">
        <w:rPr>
          <w:i/>
          <w:iCs/>
        </w:rPr>
        <w:t xml:space="preserve"> </w:t>
      </w:r>
      <w:r w:rsidRPr="007248DB">
        <w:rPr>
          <w:iCs/>
        </w:rPr>
        <w:t>Prices</w:t>
      </w:r>
      <w:r w:rsidRPr="00D25C3A">
        <w:t xml:space="preserve">, 118 </w:t>
      </w:r>
      <w:r w:rsidRPr="007248DB">
        <w:rPr>
          <w:bCs/>
          <w:i/>
        </w:rPr>
        <w:t>Quarterly Journal of Economics</w:t>
      </w:r>
      <w:r w:rsidRPr="00D25C3A">
        <w:t xml:space="preserve"> 107-155 (2003).  </w:t>
      </w:r>
    </w:p>
    <w:p w14:paraId="1CB435FF" w14:textId="77777777" w:rsidR="007E03A2" w:rsidRPr="00D25C3A" w:rsidRDefault="007E03A2" w:rsidP="007E03A2">
      <w:pPr>
        <w:pStyle w:val="ListParagraph"/>
        <w:numPr>
          <w:ilvl w:val="0"/>
          <w:numId w:val="3"/>
        </w:numPr>
        <w:contextualSpacing w:val="0"/>
        <w:jc w:val="both"/>
      </w:pPr>
      <w:r w:rsidRPr="00D25C3A">
        <w:t xml:space="preserve">Daron Acemoglu &amp; Simon Johnson, Unbundling Institutions, 113 </w:t>
      </w:r>
      <w:r w:rsidRPr="007248DB">
        <w:rPr>
          <w:bCs/>
          <w:i/>
        </w:rPr>
        <w:t>Journal of Political Economy</w:t>
      </w:r>
      <w:r w:rsidRPr="00D25C3A">
        <w:t xml:space="preserve"> 949-995 (2005)</w:t>
      </w:r>
      <w:r>
        <w:t>.</w:t>
      </w:r>
    </w:p>
    <w:p w14:paraId="488836A7" w14:textId="77777777" w:rsidR="007E03A2" w:rsidRDefault="007E03A2" w:rsidP="007E03A2">
      <w:pPr>
        <w:pStyle w:val="ListParagraph"/>
        <w:numPr>
          <w:ilvl w:val="0"/>
          <w:numId w:val="3"/>
        </w:numPr>
        <w:contextualSpacing w:val="0"/>
        <w:jc w:val="both"/>
      </w:pPr>
      <w:r w:rsidRPr="00D25C3A">
        <w:t xml:space="preserve">Kathryn </w:t>
      </w:r>
      <w:proofErr w:type="spellStart"/>
      <w:r w:rsidRPr="00D25C3A">
        <w:t>Dewenter</w:t>
      </w:r>
      <w:proofErr w:type="spellEnd"/>
      <w:r w:rsidRPr="00D25C3A">
        <w:t xml:space="preserve">, Xi Han and Paul Malatesta, </w:t>
      </w:r>
      <w:r w:rsidRPr="00B93DA0">
        <w:rPr>
          <w:i/>
          <w:iCs/>
        </w:rPr>
        <w:t>Firm Values and Sovereign Wealth Fund Investments</w:t>
      </w:r>
      <w:r w:rsidRPr="00D25C3A">
        <w:t xml:space="preserve">, 98 </w:t>
      </w:r>
      <w:r w:rsidRPr="00B93DA0">
        <w:rPr>
          <w:bCs/>
        </w:rPr>
        <w:t>Journal of Financial Economics</w:t>
      </w:r>
      <w:r w:rsidRPr="00D25C3A">
        <w:t xml:space="preserve"> 256-278 (2010)</w:t>
      </w:r>
      <w:r>
        <w:t>.</w:t>
      </w:r>
    </w:p>
    <w:p w14:paraId="2CA5754B" w14:textId="77777777" w:rsidR="007E03A2" w:rsidRPr="00D25C3A" w:rsidRDefault="007E03A2" w:rsidP="007E03A2">
      <w:pPr>
        <w:pStyle w:val="ListParagraph"/>
        <w:numPr>
          <w:ilvl w:val="0"/>
          <w:numId w:val="3"/>
        </w:numPr>
        <w:contextualSpacing w:val="0"/>
        <w:jc w:val="both"/>
      </w:pPr>
      <w:r w:rsidRPr="007248DB">
        <w:t xml:space="preserve">Ran Duchin, Paul </w:t>
      </w:r>
      <w:proofErr w:type="spellStart"/>
      <w:r w:rsidRPr="007248DB">
        <w:t>Matsusaka</w:t>
      </w:r>
      <w:proofErr w:type="spellEnd"/>
      <w:r w:rsidRPr="007248DB">
        <w:t xml:space="preserve"> and </w:t>
      </w:r>
      <w:proofErr w:type="spellStart"/>
      <w:r w:rsidRPr="007248DB">
        <w:t>Oguzhan</w:t>
      </w:r>
      <w:proofErr w:type="spellEnd"/>
      <w:r w:rsidRPr="007248DB">
        <w:t xml:space="preserve"> </w:t>
      </w:r>
      <w:proofErr w:type="spellStart"/>
      <w:r w:rsidRPr="007248DB">
        <w:t>Ozbas</w:t>
      </w:r>
      <w:proofErr w:type="spellEnd"/>
      <w:r w:rsidRPr="007248DB">
        <w:t xml:space="preserve">, </w:t>
      </w:r>
      <w:r w:rsidRPr="007248DB">
        <w:rPr>
          <w:iCs/>
        </w:rPr>
        <w:t>When are Outside Directors Effective?</w:t>
      </w:r>
      <w:r w:rsidRPr="007248DB">
        <w:t xml:space="preserve">, 96 </w:t>
      </w:r>
      <w:r w:rsidRPr="007248DB">
        <w:rPr>
          <w:bCs/>
          <w:i/>
        </w:rPr>
        <w:t>Journal of Financial Economics</w:t>
      </w:r>
      <w:r w:rsidRPr="007248DB">
        <w:t xml:space="preserve"> 195-214 (2010) and their reply (2015) to Atanasov and Black, </w:t>
      </w:r>
      <w:r w:rsidRPr="007248DB">
        <w:rPr>
          <w:i/>
          <w:iCs/>
        </w:rPr>
        <w:t>The Trouble with Instruments</w:t>
      </w:r>
      <w:r>
        <w:rPr>
          <w:i/>
          <w:iCs/>
        </w:rPr>
        <w:t>:  Re-examining Shock-Based IV Design</w:t>
      </w:r>
      <w:r>
        <w:t xml:space="preserve"> (working paper 2017</w:t>
      </w:r>
      <w:r w:rsidRPr="007248DB">
        <w:t xml:space="preserve">), at </w:t>
      </w:r>
      <w:hyperlink r:id="rId17" w:history="1">
        <w:r w:rsidRPr="007248DB">
          <w:rPr>
            <w:rStyle w:val="Hyperlink"/>
          </w:rPr>
          <w:t>http://ssrn.com/abstract=2697098</w:t>
        </w:r>
      </w:hyperlink>
      <w:r>
        <w:t>.</w:t>
      </w:r>
    </w:p>
    <w:p w14:paraId="23BF67DC" w14:textId="07F4B728" w:rsidR="002A10BA" w:rsidRDefault="007E03A2" w:rsidP="002A10BA">
      <w:pPr>
        <w:jc w:val="both"/>
      </w:pPr>
      <w:r>
        <w:rPr>
          <w:rFonts w:cs="Times New Roman"/>
          <w:b/>
          <w:color w:val="FF0000"/>
          <w:szCs w:val="24"/>
        </w:rPr>
        <w:t>F</w:t>
      </w:r>
      <w:r w:rsidR="002A10BA">
        <w:rPr>
          <w:rFonts w:cs="Times New Roman"/>
          <w:b/>
          <w:color w:val="FF0000"/>
          <w:szCs w:val="24"/>
        </w:rPr>
        <w:t>ri</w:t>
      </w:r>
      <w:r w:rsidR="002A10BA" w:rsidRPr="007248DB">
        <w:rPr>
          <w:rFonts w:cs="Times New Roman"/>
          <w:b/>
          <w:color w:val="FF0000"/>
          <w:szCs w:val="24"/>
        </w:rPr>
        <w:t xml:space="preserve">day, </w:t>
      </w:r>
      <w:r w:rsidR="002A10BA">
        <w:rPr>
          <w:rFonts w:cs="Times New Roman"/>
          <w:b/>
          <w:color w:val="FF0000"/>
          <w:szCs w:val="24"/>
        </w:rPr>
        <w:t>August 11</w:t>
      </w:r>
      <w:r w:rsidR="002A10BA" w:rsidRPr="007248DB">
        <w:rPr>
          <w:rFonts w:cs="Times New Roman"/>
          <w:b/>
          <w:color w:val="FF0000"/>
          <w:szCs w:val="24"/>
        </w:rPr>
        <w:t xml:space="preserve"> (</w:t>
      </w:r>
      <w:r w:rsidR="002A47A2">
        <w:rPr>
          <w:rFonts w:cs="Times New Roman"/>
          <w:b/>
          <w:color w:val="FF0000"/>
          <w:szCs w:val="24"/>
        </w:rPr>
        <w:t>Matias Cattaneo</w:t>
      </w:r>
      <w:r w:rsidR="002A10BA">
        <w:rPr>
          <w:rFonts w:cs="Times New Roman"/>
          <w:b/>
          <w:color w:val="FF0000"/>
          <w:szCs w:val="24"/>
        </w:rPr>
        <w:t>)</w:t>
      </w:r>
    </w:p>
    <w:p w14:paraId="6E2F16F5" w14:textId="0E38515F" w:rsidR="00E36AE3" w:rsidRPr="008362E2" w:rsidRDefault="00E36AE3" w:rsidP="002A10BA">
      <w:pPr>
        <w:keepNext/>
        <w:jc w:val="both"/>
        <w:rPr>
          <w:rFonts w:cs="Times New Roman"/>
          <w:b/>
          <w:szCs w:val="24"/>
        </w:rPr>
      </w:pPr>
      <w:r w:rsidRPr="007248DB">
        <w:rPr>
          <w:rFonts w:cs="Times New Roman"/>
          <w:b/>
          <w:i/>
          <w:szCs w:val="24"/>
        </w:rPr>
        <w:t>Instrumental variable methods</w:t>
      </w:r>
      <w:r w:rsidR="008362E2">
        <w:rPr>
          <w:rFonts w:cs="Times New Roman"/>
          <w:b/>
          <w:szCs w:val="24"/>
        </w:rPr>
        <w:t xml:space="preserve"> </w:t>
      </w:r>
      <w:r w:rsidR="008362E2">
        <w:rPr>
          <w:rFonts w:cs="Times New Roman"/>
          <w:b/>
          <w:bCs/>
          <w:iCs/>
          <w:szCs w:val="24"/>
        </w:rPr>
        <w:t>(9:00-12:00)</w:t>
      </w:r>
    </w:p>
    <w:p w14:paraId="1F909BE2" w14:textId="25E233EE" w:rsidR="00E36AE3" w:rsidRDefault="007E03A2" w:rsidP="00747C41">
      <w:pPr>
        <w:ind w:left="720"/>
        <w:jc w:val="both"/>
        <w:rPr>
          <w:rFonts w:cs="Times New Roman"/>
          <w:szCs w:val="24"/>
        </w:rPr>
      </w:pPr>
      <w:r>
        <w:t>Causal inference with instrumental variables (IV)</w:t>
      </w:r>
      <w:r>
        <w:rPr>
          <w:rStyle w:val="gmaildefault"/>
        </w:rPr>
        <w:t>: t</w:t>
      </w:r>
      <w:r>
        <w:t>h</w:t>
      </w:r>
      <w:r>
        <w:rPr>
          <w:rStyle w:val="gmaildefault"/>
        </w:rPr>
        <w:t>e</w:t>
      </w:r>
      <w:r>
        <w:t xml:space="preserve"> role of the exclusion restriction</w:t>
      </w:r>
      <w:r>
        <w:rPr>
          <w:rStyle w:val="gmaildefault"/>
        </w:rPr>
        <w:t xml:space="preserve"> and first stage assumption; the m</w:t>
      </w:r>
      <w:r>
        <w:t>onotonic</w:t>
      </w:r>
      <w:r>
        <w:rPr>
          <w:rStyle w:val="gmaildefault"/>
        </w:rPr>
        <w:t xml:space="preserve">ity assumption and </w:t>
      </w:r>
      <w:r>
        <w:t>local average treatment effect</w:t>
      </w:r>
      <w:r>
        <w:rPr>
          <w:rStyle w:val="gmaildefault"/>
        </w:rPr>
        <w:t xml:space="preserve"> (LATE) interpretation; a</w:t>
      </w:r>
      <w:r>
        <w:t>pplications to randomized experiments with imperfect compliance</w:t>
      </w:r>
      <w:r>
        <w:rPr>
          <w:rStyle w:val="gmaildefault"/>
        </w:rPr>
        <w:t xml:space="preserve">, including intent-to-treat designs and two-stage estimation.  Connections between IV and </w:t>
      </w:r>
      <w:r>
        <w:t>fuzzy RD designs.</w:t>
      </w:r>
    </w:p>
    <w:p w14:paraId="463B16B5" w14:textId="46E33CB6" w:rsidR="005606C9" w:rsidRDefault="00E24FD0" w:rsidP="005606C9">
      <w:pPr>
        <w:ind w:left="720"/>
        <w:jc w:val="both"/>
        <w:rPr>
          <w:rFonts w:cs="Times New Roman"/>
          <w:szCs w:val="24"/>
        </w:rPr>
      </w:pPr>
      <w:r w:rsidRPr="00E24FD0">
        <w:rPr>
          <w:rFonts w:cs="Times New Roman"/>
          <w:b/>
          <w:i/>
          <w:szCs w:val="24"/>
        </w:rPr>
        <w:t>Readings:</w:t>
      </w:r>
      <w:r>
        <w:rPr>
          <w:rFonts w:cs="Times New Roman"/>
          <w:szCs w:val="24"/>
        </w:rPr>
        <w:t xml:space="preserve">  </w:t>
      </w:r>
      <w:r w:rsidR="00874D43">
        <w:rPr>
          <w:rFonts w:cs="Times New Roman"/>
          <w:szCs w:val="24"/>
        </w:rPr>
        <w:t>Imbens and Rubin, chapters 23-24</w:t>
      </w:r>
      <w:r w:rsidR="005606C9">
        <w:rPr>
          <w:rFonts w:cs="Times New Roman"/>
          <w:szCs w:val="24"/>
        </w:rPr>
        <w:t>.</w:t>
      </w:r>
    </w:p>
    <w:p w14:paraId="38B90768" w14:textId="6811DE34" w:rsidR="00732A0A" w:rsidRDefault="00732A0A" w:rsidP="00732A0A">
      <w:pPr>
        <w:ind w:left="720"/>
        <w:jc w:val="both"/>
        <w:rPr>
          <w:rFonts w:cs="Times New Roman"/>
          <w:szCs w:val="24"/>
        </w:rPr>
      </w:pPr>
      <w:r>
        <w:rPr>
          <w:rFonts w:cs="Times New Roman"/>
          <w:szCs w:val="24"/>
        </w:rPr>
        <w:t>Angrist, Joshua D.,</w:t>
      </w:r>
      <w:r w:rsidRPr="00D63F85">
        <w:rPr>
          <w:rFonts w:cs="Times New Roman"/>
          <w:szCs w:val="24"/>
        </w:rPr>
        <w:t xml:space="preserve"> and </w:t>
      </w:r>
      <w:r>
        <w:rPr>
          <w:rFonts w:cs="Times New Roman"/>
          <w:szCs w:val="24"/>
        </w:rPr>
        <w:t xml:space="preserve">Jorn-Steffen </w:t>
      </w:r>
      <w:r w:rsidRPr="00D63F85">
        <w:rPr>
          <w:rFonts w:cs="Times New Roman"/>
          <w:szCs w:val="24"/>
        </w:rPr>
        <w:t>Pischke</w:t>
      </w:r>
      <w:r>
        <w:rPr>
          <w:rFonts w:cs="Times New Roman"/>
          <w:szCs w:val="24"/>
        </w:rPr>
        <w:t xml:space="preserve">, </w:t>
      </w:r>
      <w:r>
        <w:rPr>
          <w:rFonts w:cs="Times New Roman"/>
          <w:i/>
          <w:szCs w:val="24"/>
        </w:rPr>
        <w:t>Mostly Harmless Econometrics</w:t>
      </w:r>
      <w:r>
        <w:rPr>
          <w:rFonts w:cs="Times New Roman"/>
          <w:szCs w:val="24"/>
        </w:rPr>
        <w:t xml:space="preserve"> (2009), chap</w:t>
      </w:r>
      <w:r w:rsidR="00046A0E">
        <w:rPr>
          <w:rFonts w:cs="Times New Roman"/>
          <w:szCs w:val="24"/>
        </w:rPr>
        <w:t>. 4.</w:t>
      </w:r>
    </w:p>
    <w:p w14:paraId="3B7AD5A1" w14:textId="295613B0" w:rsidR="00E24FD0" w:rsidRDefault="005606C9" w:rsidP="005606C9">
      <w:pPr>
        <w:ind w:left="720"/>
        <w:jc w:val="both"/>
        <w:rPr>
          <w:rFonts w:eastAsiaTheme="minorHAnsi" w:cs="Times New Roman"/>
          <w:szCs w:val="24"/>
        </w:rPr>
      </w:pPr>
      <w:r w:rsidRPr="002963A0">
        <w:rPr>
          <w:rFonts w:cs="Times New Roman"/>
          <w:szCs w:val="24"/>
        </w:rPr>
        <w:t xml:space="preserve">Angrist, Joshua, Guido Imbens, and Donald Rubin (1996), </w:t>
      </w:r>
      <w:r w:rsidRPr="002963A0">
        <w:rPr>
          <w:rFonts w:eastAsiaTheme="minorHAnsi" w:cs="Times New Roman"/>
          <w:szCs w:val="24"/>
        </w:rPr>
        <w:t xml:space="preserve">Identification of Causal Effects Using Instrumental Variables, 91 </w:t>
      </w:r>
      <w:r w:rsidRPr="002963A0">
        <w:rPr>
          <w:rFonts w:eastAsiaTheme="minorHAnsi" w:cs="Times New Roman"/>
          <w:i/>
          <w:szCs w:val="24"/>
        </w:rPr>
        <w:t>Journal of the American Statistical Association</w:t>
      </w:r>
      <w:r w:rsidRPr="002963A0">
        <w:rPr>
          <w:rFonts w:eastAsiaTheme="minorHAnsi" w:cs="Times New Roman"/>
          <w:szCs w:val="24"/>
        </w:rPr>
        <w:t xml:space="preserve"> 444-455</w:t>
      </w:r>
      <w:r w:rsidR="00874D43" w:rsidRPr="002963A0">
        <w:rPr>
          <w:rFonts w:eastAsiaTheme="minorHAnsi" w:cs="Times New Roman"/>
          <w:szCs w:val="24"/>
        </w:rPr>
        <w:t>.</w:t>
      </w:r>
    </w:p>
    <w:p w14:paraId="663E0B92" w14:textId="27B4EE75" w:rsidR="00E11296" w:rsidRPr="002963A0" w:rsidRDefault="00E11296" w:rsidP="005606C9">
      <w:pPr>
        <w:ind w:left="720"/>
        <w:jc w:val="both"/>
        <w:rPr>
          <w:rFonts w:eastAsiaTheme="minorHAnsi" w:cs="Times New Roman"/>
          <w:szCs w:val="24"/>
        </w:rPr>
      </w:pPr>
      <w:r>
        <w:rPr>
          <w:rFonts w:cs="Times New Roman"/>
          <w:szCs w:val="24"/>
        </w:rPr>
        <w:t>Imbens and Rubin, chapter 25 (Bayesian approach to IV</w:t>
      </w:r>
      <w:r w:rsidR="00572F89">
        <w:rPr>
          <w:rFonts w:cs="Times New Roman"/>
          <w:szCs w:val="24"/>
        </w:rPr>
        <w:t>)</w:t>
      </w:r>
    </w:p>
    <w:p w14:paraId="52A51048" w14:textId="1770C5E2" w:rsidR="001A3FD8" w:rsidRPr="004A6A18" w:rsidRDefault="001A3FD8" w:rsidP="001A3FD8">
      <w:pPr>
        <w:pStyle w:val="PlainText"/>
        <w:spacing w:after="120"/>
        <w:rPr>
          <w:rFonts w:ascii="Times New Roman" w:hAnsi="Times New Roman" w:cs="Times New Roman"/>
          <w:b/>
          <w:bCs/>
          <w:szCs w:val="24"/>
        </w:rPr>
      </w:pPr>
      <w:r>
        <w:rPr>
          <w:rFonts w:ascii="Times New Roman" w:hAnsi="Times New Roman" w:cs="Times New Roman"/>
          <w:b/>
          <w:bCs/>
          <w:szCs w:val="24"/>
        </w:rPr>
        <w:t xml:space="preserve">Friday Lunch Talk (Scott Cunningham, 12:15-1:00):  </w:t>
      </w:r>
      <w:r w:rsidRPr="00182126">
        <w:rPr>
          <w:rFonts w:ascii="Times New Roman" w:hAnsi="Times New Roman" w:cs="Times New Roman"/>
          <w:szCs w:val="24"/>
        </w:rPr>
        <w:t xml:space="preserve">An introduction to Scott’s Causal Inference “Mixtape” and how to find and use his </w:t>
      </w:r>
      <w:r>
        <w:rPr>
          <w:rFonts w:ascii="Times New Roman" w:hAnsi="Times New Roman" w:cs="Times New Roman"/>
          <w:szCs w:val="24"/>
        </w:rPr>
        <w:t xml:space="preserve">and Pedro </w:t>
      </w:r>
      <w:proofErr w:type="spellStart"/>
      <w:r>
        <w:rPr>
          <w:rFonts w:ascii="Times New Roman" w:hAnsi="Times New Roman" w:cs="Times New Roman"/>
          <w:szCs w:val="24"/>
        </w:rPr>
        <w:t>Sant’Anna’s</w:t>
      </w:r>
      <w:proofErr w:type="spellEnd"/>
      <w:r>
        <w:rPr>
          <w:rFonts w:ascii="Times New Roman" w:hAnsi="Times New Roman" w:cs="Times New Roman"/>
          <w:szCs w:val="24"/>
        </w:rPr>
        <w:t xml:space="preserve"> </w:t>
      </w:r>
      <w:r w:rsidRPr="00182126">
        <w:rPr>
          <w:rFonts w:ascii="Times New Roman" w:hAnsi="Times New Roman" w:cs="Times New Roman"/>
          <w:szCs w:val="24"/>
        </w:rPr>
        <w:t xml:space="preserve">Stata and R-Based </w:t>
      </w:r>
      <w:proofErr w:type="gramStart"/>
      <w:r>
        <w:rPr>
          <w:rFonts w:ascii="Times New Roman" w:hAnsi="Times New Roman" w:cs="Times New Roman"/>
          <w:szCs w:val="24"/>
        </w:rPr>
        <w:t>e</w:t>
      </w:r>
      <w:r w:rsidRPr="00182126">
        <w:rPr>
          <w:rFonts w:ascii="Times New Roman" w:hAnsi="Times New Roman" w:cs="Times New Roman"/>
          <w:szCs w:val="24"/>
        </w:rPr>
        <w:t>xamples</w:t>
      </w:r>
      <w:proofErr w:type="gramEnd"/>
    </w:p>
    <w:p w14:paraId="00FB7EAB" w14:textId="71D9AA3B" w:rsidR="008362E2" w:rsidRPr="00616DF6" w:rsidRDefault="008362E2" w:rsidP="002A47A2">
      <w:pPr>
        <w:keepNext/>
        <w:spacing w:before="100" w:beforeAutospacing="1" w:after="100" w:afterAutospacing="1"/>
        <w:rPr>
          <w:rFonts w:eastAsia="Times New Roman" w:cs="Times New Roman"/>
          <w:b/>
          <w:bCs/>
          <w:szCs w:val="24"/>
        </w:rPr>
      </w:pPr>
      <w:r w:rsidRPr="00616DF6">
        <w:rPr>
          <w:rFonts w:eastAsia="Times New Roman" w:cs="Times New Roman"/>
          <w:b/>
          <w:bCs/>
          <w:szCs w:val="24"/>
        </w:rPr>
        <w:lastRenderedPageBreak/>
        <w:t>Friday afternoon (1:</w:t>
      </w:r>
      <w:r w:rsidR="00747C41" w:rsidRPr="00616DF6">
        <w:rPr>
          <w:rFonts w:eastAsia="Times New Roman" w:cs="Times New Roman"/>
          <w:b/>
          <w:bCs/>
          <w:szCs w:val="24"/>
        </w:rPr>
        <w:t>1</w:t>
      </w:r>
      <w:r w:rsidR="00351C78" w:rsidRPr="00616DF6">
        <w:rPr>
          <w:rFonts w:eastAsia="Times New Roman" w:cs="Times New Roman"/>
          <w:b/>
          <w:bCs/>
          <w:szCs w:val="24"/>
        </w:rPr>
        <w:t>5</w:t>
      </w:r>
      <w:r w:rsidRPr="00616DF6">
        <w:rPr>
          <w:rFonts w:eastAsia="Times New Roman" w:cs="Times New Roman"/>
          <w:b/>
          <w:bCs/>
          <w:szCs w:val="24"/>
        </w:rPr>
        <w:t>-</w:t>
      </w:r>
      <w:r w:rsidR="00747C41" w:rsidRPr="00616DF6">
        <w:rPr>
          <w:rFonts w:eastAsia="Times New Roman" w:cs="Times New Roman"/>
          <w:b/>
          <w:bCs/>
          <w:szCs w:val="24"/>
        </w:rPr>
        <w:t>4</w:t>
      </w:r>
      <w:r w:rsidRPr="00616DF6">
        <w:rPr>
          <w:rFonts w:eastAsia="Times New Roman" w:cs="Times New Roman"/>
          <w:b/>
          <w:bCs/>
          <w:szCs w:val="24"/>
        </w:rPr>
        <w:t>:</w:t>
      </w:r>
      <w:r w:rsidR="00747C41" w:rsidRPr="00616DF6">
        <w:rPr>
          <w:rFonts w:eastAsia="Times New Roman" w:cs="Times New Roman"/>
          <w:b/>
          <w:bCs/>
          <w:szCs w:val="24"/>
        </w:rPr>
        <w:t>4</w:t>
      </w:r>
      <w:r w:rsidR="00351C78" w:rsidRPr="00616DF6">
        <w:rPr>
          <w:rFonts w:eastAsia="Times New Roman" w:cs="Times New Roman"/>
          <w:b/>
          <w:bCs/>
          <w:szCs w:val="24"/>
        </w:rPr>
        <w:t>5</w:t>
      </w:r>
      <w:r w:rsidRPr="00616DF6">
        <w:rPr>
          <w:rFonts w:eastAsia="Times New Roman" w:cs="Times New Roman"/>
          <w:b/>
          <w:bCs/>
          <w:szCs w:val="24"/>
        </w:rPr>
        <w:t>):  Feedback on your own research (parallel sessions)</w:t>
      </w:r>
    </w:p>
    <w:p w14:paraId="4B371EC4" w14:textId="56B6106C" w:rsidR="008362E2" w:rsidRDefault="008362E2" w:rsidP="00154E26">
      <w:pPr>
        <w:spacing w:before="100" w:beforeAutospacing="1" w:after="100" w:afterAutospacing="1"/>
        <w:ind w:left="720"/>
        <w:jc w:val="both"/>
        <w:rPr>
          <w:rFonts w:eastAsia="Times New Roman" w:cs="Times New Roman"/>
          <w:szCs w:val="24"/>
        </w:rPr>
      </w:pPr>
      <w:r w:rsidRPr="00D63F85">
        <w:rPr>
          <w:rFonts w:cs="Times New Roman"/>
          <w:szCs w:val="24"/>
        </w:rPr>
        <w:t xml:space="preserve">Attendees </w:t>
      </w:r>
      <w:r>
        <w:rPr>
          <w:rFonts w:cs="Times New Roman"/>
          <w:szCs w:val="24"/>
        </w:rPr>
        <w:t xml:space="preserve">will have an opportunity to </w:t>
      </w:r>
      <w:r w:rsidRPr="00D63F85">
        <w:rPr>
          <w:rFonts w:cs="Times New Roman"/>
          <w:szCs w:val="24"/>
        </w:rPr>
        <w:t xml:space="preserve">present their own research </w:t>
      </w:r>
      <w:r>
        <w:rPr>
          <w:rFonts w:cs="Times New Roman"/>
          <w:szCs w:val="24"/>
        </w:rPr>
        <w:t xml:space="preserve">design </w:t>
      </w:r>
      <w:r w:rsidRPr="00D63F85">
        <w:rPr>
          <w:rFonts w:cs="Times New Roman"/>
          <w:szCs w:val="24"/>
        </w:rPr>
        <w:t xml:space="preserve">questions from current work </w:t>
      </w:r>
      <w:r>
        <w:rPr>
          <w:rFonts w:cs="Times New Roman"/>
          <w:szCs w:val="24"/>
        </w:rPr>
        <w:t xml:space="preserve">in breakout sessions.  Goal: obtain feedback on research design; </w:t>
      </w:r>
      <w:r w:rsidRPr="00F519AE">
        <w:rPr>
          <w:rFonts w:cs="Times New Roman"/>
          <w:i/>
          <w:szCs w:val="24"/>
        </w:rPr>
        <w:t>not</w:t>
      </w:r>
      <w:r>
        <w:rPr>
          <w:rFonts w:cs="Times New Roman"/>
          <w:szCs w:val="24"/>
        </w:rPr>
        <w:t xml:space="preserve"> present results from a complete paper.  [We ask presenters to stay for the full </w:t>
      </w:r>
      <w:proofErr w:type="gramStart"/>
      <w:r>
        <w:rPr>
          <w:rFonts w:cs="Times New Roman"/>
          <w:szCs w:val="24"/>
        </w:rPr>
        <w:t>session, and</w:t>
      </w:r>
      <w:proofErr w:type="gramEnd"/>
      <w:r>
        <w:rPr>
          <w:rFonts w:cs="Times New Roman"/>
          <w:szCs w:val="24"/>
        </w:rPr>
        <w:t xml:space="preserve"> can’t promise an early slot for those who must leave early.]  </w:t>
      </w:r>
      <w:r w:rsidRPr="00CF7F43">
        <w:rPr>
          <w:rFonts w:cs="Times New Roman"/>
          <w:szCs w:val="24"/>
        </w:rPr>
        <w:t>(15 min to present, 15 min discussion)</w:t>
      </w:r>
      <w:r w:rsidR="007248DB">
        <w:rPr>
          <w:rFonts w:cs="Times New Roman"/>
          <w:szCs w:val="24"/>
        </w:rPr>
        <w:t>.</w:t>
      </w:r>
      <w:r>
        <w:rPr>
          <w:rFonts w:cs="Times New Roman"/>
          <w:szCs w:val="24"/>
        </w:rPr>
        <w:t xml:space="preserve">  </w:t>
      </w:r>
      <w:r w:rsidRPr="001C239A">
        <w:rPr>
          <w:rFonts w:eastAsia="Times New Roman" w:cs="Times New Roman"/>
          <w:szCs w:val="24"/>
        </w:rPr>
        <w:t>Session leaders:  Bernie Black,</w:t>
      </w:r>
      <w:r w:rsidR="001745A5">
        <w:rPr>
          <w:rFonts w:eastAsia="Times New Roman" w:cs="Times New Roman"/>
          <w:szCs w:val="24"/>
        </w:rPr>
        <w:t xml:space="preserve"> Scott Cunningham, Matias Cattaneo</w:t>
      </w:r>
      <w:r>
        <w:rPr>
          <w:rFonts w:eastAsia="Times New Roman" w:cs="Times New Roman"/>
          <w:szCs w:val="24"/>
        </w:rPr>
        <w:t xml:space="preserve">; </w:t>
      </w:r>
      <w:r w:rsidR="002A47A2">
        <w:rPr>
          <w:rFonts w:eastAsia="Times New Roman" w:cs="Times New Roman"/>
          <w:szCs w:val="24"/>
        </w:rPr>
        <w:t>Joshua Lerner</w:t>
      </w:r>
      <w:r w:rsidR="001745A5">
        <w:rPr>
          <w:rFonts w:eastAsia="Times New Roman" w:cs="Times New Roman"/>
          <w:szCs w:val="24"/>
        </w:rPr>
        <w:t xml:space="preserve">; </w:t>
      </w:r>
      <w:r>
        <w:rPr>
          <w:rFonts w:eastAsia="Times New Roman" w:cs="Times New Roman"/>
          <w:szCs w:val="24"/>
        </w:rPr>
        <w:t>we’ll add additional sections as needed.</w:t>
      </w:r>
    </w:p>
    <w:p w14:paraId="5A4F0A27" w14:textId="707AF979" w:rsidR="00B30786" w:rsidRDefault="00B30786">
      <w:pPr>
        <w:spacing w:after="200" w:line="276" w:lineRule="auto"/>
        <w:rPr>
          <w:rFonts w:cs="Times New Roman"/>
          <w:szCs w:val="24"/>
        </w:rPr>
      </w:pPr>
      <w:r>
        <w:rPr>
          <w:rFonts w:cs="Times New Roman"/>
          <w:szCs w:val="24"/>
        </w:rPr>
        <w:br w:type="page"/>
      </w:r>
    </w:p>
    <w:p w14:paraId="2B6BDFE9" w14:textId="1D773B77" w:rsidR="00B30786" w:rsidRDefault="00B30786" w:rsidP="00B30786">
      <w:pPr>
        <w:keepNext/>
        <w:rPr>
          <w:rFonts w:cs="Times New Roman"/>
          <w:b/>
          <w:color w:val="FF0000"/>
          <w:szCs w:val="24"/>
        </w:rPr>
      </w:pPr>
      <w:r w:rsidRPr="008362E2">
        <w:rPr>
          <w:rFonts w:cs="Times New Roman"/>
          <w:b/>
          <w:color w:val="FF0000"/>
          <w:szCs w:val="24"/>
        </w:rPr>
        <w:lastRenderedPageBreak/>
        <w:t>Advanced Workshop Outline</w:t>
      </w:r>
    </w:p>
    <w:p w14:paraId="36B0F1AA" w14:textId="1085875F" w:rsidR="002A47A2" w:rsidRDefault="002A47A2" w:rsidP="00174398">
      <w:pPr>
        <w:keepNext/>
        <w:shd w:val="clear" w:color="auto" w:fill="FFFFFF"/>
        <w:rPr>
          <w:rStyle w:val="Strong"/>
          <w:rFonts w:cs="Times New Roman"/>
          <w:bCs w:val="0"/>
          <w:color w:val="FF0000"/>
          <w:szCs w:val="24"/>
        </w:rPr>
      </w:pPr>
      <w:r>
        <w:rPr>
          <w:rStyle w:val="Strong"/>
          <w:rFonts w:cs="Times New Roman"/>
          <w:bCs w:val="0"/>
          <w:color w:val="FF0000"/>
          <w:szCs w:val="24"/>
        </w:rPr>
        <w:t>Sunday afternoon August 13 (Christian Hansen)</w:t>
      </w:r>
      <w:r w:rsidR="00FF6D9D">
        <w:rPr>
          <w:rStyle w:val="Strong"/>
          <w:rFonts w:cs="Times New Roman"/>
          <w:bCs w:val="0"/>
          <w:color w:val="FF0000"/>
          <w:szCs w:val="24"/>
        </w:rPr>
        <w:t xml:space="preserve"> </w:t>
      </w:r>
      <w:r w:rsidR="00FF6D9D" w:rsidRPr="00FF6D9D">
        <w:rPr>
          <w:rStyle w:val="Strong"/>
          <w:rFonts w:cs="Times New Roman"/>
          <w:bCs w:val="0"/>
          <w:szCs w:val="24"/>
        </w:rPr>
        <w:t>(1:00-5:00)</w:t>
      </w:r>
    </w:p>
    <w:p w14:paraId="58CB8528" w14:textId="63A702B1" w:rsidR="002A47A2" w:rsidRDefault="002A47A2" w:rsidP="00174398">
      <w:pPr>
        <w:keepNext/>
        <w:shd w:val="clear" w:color="auto" w:fill="FFFFFF"/>
        <w:rPr>
          <w:rStyle w:val="Strong"/>
          <w:rFonts w:cs="Times New Roman"/>
          <w:bCs w:val="0"/>
          <w:szCs w:val="24"/>
        </w:rPr>
      </w:pPr>
      <w:r>
        <w:rPr>
          <w:rStyle w:val="Strong"/>
          <w:rFonts w:cs="Times New Roman"/>
          <w:bCs w:val="0"/>
          <w:szCs w:val="24"/>
        </w:rPr>
        <w:t>Primer on Machine Learning for Novices</w:t>
      </w:r>
    </w:p>
    <w:p w14:paraId="3587C712" w14:textId="562F7CBC" w:rsidR="002A47A2" w:rsidRDefault="002A47A2" w:rsidP="002A47A2">
      <w:pPr>
        <w:shd w:val="clear" w:color="auto" w:fill="FFFFFF"/>
        <w:rPr>
          <w:rStyle w:val="Strong"/>
          <w:rFonts w:cs="Times New Roman"/>
          <w:b w:val="0"/>
          <w:szCs w:val="24"/>
        </w:rPr>
      </w:pPr>
      <w:r w:rsidRPr="000F4C37">
        <w:rPr>
          <w:rStyle w:val="Strong"/>
          <w:rFonts w:asciiTheme="majorBidi" w:hAnsiTheme="majorBidi" w:cstheme="majorBidi"/>
          <w:b w:val="0"/>
          <w:szCs w:val="24"/>
        </w:rPr>
        <w:t xml:space="preserve">Introduction to “machine-learning” approaches to prediction algorithms, </w:t>
      </w:r>
      <w:r w:rsidRPr="000F4C37">
        <w:rPr>
          <w:rFonts w:asciiTheme="majorBidi" w:eastAsia="Times New Roman" w:hAnsiTheme="majorBidi" w:cstheme="majorBidi"/>
          <w:color w:val="111111"/>
          <w:szCs w:val="24"/>
          <w:lang w:bidi="he-IL"/>
        </w:rPr>
        <w:t>aimed at attendees with limited knowledge of machine learning methods.</w:t>
      </w:r>
      <w:r w:rsidRPr="000F4C37">
        <w:rPr>
          <w:rStyle w:val="Strong"/>
          <w:rFonts w:asciiTheme="majorBidi" w:hAnsiTheme="majorBidi" w:cstheme="majorBidi"/>
          <w:b w:val="0"/>
          <w:szCs w:val="24"/>
        </w:rPr>
        <w:t xml:space="preserve"> Predicting without over</w:t>
      </w:r>
      <w:r w:rsidR="00B15CB2">
        <w:rPr>
          <w:rStyle w:val="Strong"/>
          <w:rFonts w:asciiTheme="majorBidi" w:hAnsiTheme="majorBidi" w:cstheme="majorBidi"/>
          <w:b w:val="0"/>
          <w:szCs w:val="24"/>
        </w:rPr>
        <w:t>fitting</w:t>
      </w:r>
      <w:r w:rsidR="00107E7F">
        <w:rPr>
          <w:rStyle w:val="Strong"/>
          <w:rFonts w:asciiTheme="majorBidi" w:hAnsiTheme="majorBidi" w:cstheme="majorBidi"/>
          <w:b w:val="0"/>
          <w:szCs w:val="24"/>
        </w:rPr>
        <w:t xml:space="preserve"> and high-dimensional model selection</w:t>
      </w:r>
      <w:r w:rsidRPr="000F4C37">
        <w:rPr>
          <w:rStyle w:val="Strong"/>
          <w:rFonts w:asciiTheme="majorBidi" w:hAnsiTheme="majorBidi" w:cstheme="majorBidi"/>
          <w:b w:val="0"/>
          <w:szCs w:val="24"/>
        </w:rPr>
        <w:t xml:space="preserve">: </w:t>
      </w:r>
      <w:r w:rsidR="00107E7F">
        <w:rPr>
          <w:rStyle w:val="Strong"/>
          <w:rFonts w:asciiTheme="majorBidi" w:hAnsiTheme="majorBidi" w:cstheme="majorBidi"/>
          <w:b w:val="0"/>
          <w:szCs w:val="24"/>
        </w:rPr>
        <w:t>bias/variance tradeoff, regularization and tuning, training and test sets,</w:t>
      </w:r>
      <w:r w:rsidRPr="000F4C37">
        <w:rPr>
          <w:rStyle w:val="Strong"/>
          <w:rFonts w:asciiTheme="majorBidi" w:hAnsiTheme="majorBidi" w:cstheme="majorBidi"/>
          <w:b w:val="0"/>
          <w:szCs w:val="24"/>
        </w:rPr>
        <w:t xml:space="preserve"> cross-validation. </w:t>
      </w:r>
      <w:r w:rsidR="00107E7F">
        <w:rPr>
          <w:rStyle w:val="Strong"/>
          <w:rFonts w:asciiTheme="majorBidi" w:hAnsiTheme="majorBidi" w:cstheme="majorBidi"/>
          <w:b w:val="0"/>
          <w:szCs w:val="24"/>
        </w:rPr>
        <w:t>Popular machine learning prediction methods: regularized regression (</w:t>
      </w:r>
      <w:proofErr w:type="gramStart"/>
      <w:r w:rsidR="00107E7F">
        <w:rPr>
          <w:rStyle w:val="Strong"/>
          <w:rFonts w:asciiTheme="majorBidi" w:hAnsiTheme="majorBidi" w:cstheme="majorBidi"/>
          <w:b w:val="0"/>
          <w:szCs w:val="24"/>
        </w:rPr>
        <w:t>e.g.</w:t>
      </w:r>
      <w:proofErr w:type="gramEnd"/>
      <w:r w:rsidR="00107E7F">
        <w:rPr>
          <w:rStyle w:val="Strong"/>
          <w:rFonts w:asciiTheme="majorBidi" w:hAnsiTheme="majorBidi" w:cstheme="majorBidi"/>
          <w:b w:val="0"/>
          <w:szCs w:val="24"/>
        </w:rPr>
        <w:t xml:space="preserve"> L</w:t>
      </w:r>
      <w:r w:rsidRPr="000F4C37">
        <w:rPr>
          <w:rStyle w:val="Strong"/>
          <w:rFonts w:asciiTheme="majorBidi" w:hAnsiTheme="majorBidi" w:cstheme="majorBidi"/>
          <w:b w:val="0"/>
          <w:szCs w:val="24"/>
        </w:rPr>
        <w:t>asso</w:t>
      </w:r>
      <w:r w:rsidR="00107E7F">
        <w:rPr>
          <w:rStyle w:val="Strong"/>
          <w:rFonts w:asciiTheme="majorBidi" w:hAnsiTheme="majorBidi" w:cstheme="majorBidi"/>
          <w:b w:val="0"/>
          <w:szCs w:val="24"/>
        </w:rPr>
        <w:t>, ridge)</w:t>
      </w:r>
      <w:r w:rsidRPr="000F4C37">
        <w:rPr>
          <w:rStyle w:val="Strong"/>
          <w:rFonts w:asciiTheme="majorBidi" w:hAnsiTheme="majorBidi" w:cstheme="majorBidi"/>
          <w:b w:val="0"/>
          <w:szCs w:val="24"/>
        </w:rPr>
        <w:t xml:space="preserve">, regression trees, random forests, and deep </w:t>
      </w:r>
      <w:r w:rsidR="00107E7F">
        <w:rPr>
          <w:rStyle w:val="Strong"/>
          <w:rFonts w:asciiTheme="majorBidi" w:hAnsiTheme="majorBidi" w:cstheme="majorBidi"/>
          <w:b w:val="0"/>
          <w:szCs w:val="24"/>
        </w:rPr>
        <w:t xml:space="preserve">neural nets. </w:t>
      </w:r>
      <w:r w:rsidRPr="000F4C37">
        <w:rPr>
          <w:rStyle w:val="Strong"/>
          <w:rFonts w:asciiTheme="majorBidi" w:hAnsiTheme="majorBidi" w:cstheme="majorBidi"/>
          <w:b w:val="0"/>
          <w:szCs w:val="24"/>
        </w:rPr>
        <w:t xml:space="preserve">Combining models </w:t>
      </w:r>
      <w:r w:rsidR="00107E7F">
        <w:rPr>
          <w:rStyle w:val="Strong"/>
          <w:rFonts w:asciiTheme="majorBidi" w:hAnsiTheme="majorBidi" w:cstheme="majorBidi"/>
          <w:b w:val="0"/>
          <w:szCs w:val="24"/>
        </w:rPr>
        <w:t xml:space="preserve">– “ensembles” </w:t>
      </w:r>
      <w:r w:rsidRPr="000F4C37">
        <w:rPr>
          <w:rStyle w:val="Strong"/>
          <w:rFonts w:asciiTheme="majorBidi" w:hAnsiTheme="majorBidi" w:cstheme="majorBidi"/>
          <w:b w:val="0"/>
          <w:szCs w:val="24"/>
        </w:rPr>
        <w:t>(ensemble</w:t>
      </w:r>
      <w:r>
        <w:rPr>
          <w:rStyle w:val="Strong"/>
          <w:rFonts w:cs="Times New Roman"/>
          <w:b w:val="0"/>
          <w:szCs w:val="24"/>
        </w:rPr>
        <w:t xml:space="preserve"> models, bagging, boosting</w:t>
      </w:r>
      <w:r w:rsidR="00107E7F">
        <w:rPr>
          <w:rStyle w:val="Strong"/>
          <w:rFonts w:cs="Times New Roman"/>
          <w:b w:val="0"/>
          <w:szCs w:val="24"/>
        </w:rPr>
        <w:t>, stacking</w:t>
      </w:r>
      <w:r>
        <w:rPr>
          <w:rStyle w:val="Strong"/>
          <w:rFonts w:cs="Times New Roman"/>
          <w:b w:val="0"/>
          <w:szCs w:val="24"/>
        </w:rPr>
        <w:t>)</w:t>
      </w:r>
      <w:r w:rsidR="00107E7F">
        <w:rPr>
          <w:rStyle w:val="Strong"/>
          <w:rFonts w:cs="Times New Roman"/>
          <w:b w:val="0"/>
          <w:szCs w:val="24"/>
        </w:rPr>
        <w:t>.</w:t>
      </w:r>
      <w:r>
        <w:rPr>
          <w:rStyle w:val="Strong"/>
          <w:rFonts w:cs="Times New Roman"/>
          <w:b w:val="0"/>
          <w:szCs w:val="24"/>
        </w:rPr>
        <w:t xml:space="preserve"> </w:t>
      </w:r>
      <w:r w:rsidR="00107E7F">
        <w:rPr>
          <w:rStyle w:val="Strong"/>
          <w:rFonts w:cs="Times New Roman"/>
          <w:b w:val="0"/>
          <w:szCs w:val="24"/>
        </w:rPr>
        <w:t>Implementation.</w:t>
      </w:r>
    </w:p>
    <w:p w14:paraId="0515B15C" w14:textId="77777777" w:rsidR="00B15CB2" w:rsidRDefault="00B15CB2" w:rsidP="00B15CB2">
      <w:pPr>
        <w:rPr>
          <w:rFonts w:asciiTheme="majorBidi" w:hAnsiTheme="majorBidi" w:cstheme="majorBidi"/>
        </w:rPr>
      </w:pPr>
      <w:r w:rsidRPr="00611D97">
        <w:rPr>
          <w:rFonts w:asciiTheme="majorBidi" w:hAnsiTheme="majorBidi" w:cstheme="majorBidi"/>
          <w:b/>
          <w:bCs/>
          <w:i/>
          <w:iCs/>
        </w:rPr>
        <w:t>Readings:</w:t>
      </w:r>
      <w:r>
        <w:rPr>
          <w:rFonts w:asciiTheme="majorBidi" w:hAnsiTheme="majorBidi" w:cstheme="majorBidi"/>
        </w:rPr>
        <w:t xml:space="preserve">  </w:t>
      </w:r>
    </w:p>
    <w:p w14:paraId="51821C0F" w14:textId="1F81E0FE" w:rsidR="00B15CB2" w:rsidRDefault="00B15CB2" w:rsidP="00B15CB2">
      <w:pPr>
        <w:ind w:left="720"/>
      </w:pPr>
      <w:r w:rsidRPr="00D96823">
        <w:t xml:space="preserve">Susan Athey and Guido Imbens (2019), Machine Learning Methods that Economists Should Know About, </w:t>
      </w:r>
      <w:r w:rsidRPr="00D96823">
        <w:rPr>
          <w:i/>
          <w:iCs/>
        </w:rPr>
        <w:t>Annual Review of Economics</w:t>
      </w:r>
      <w:r w:rsidRPr="00D96823">
        <w:t>, 11, 685-725.</w:t>
      </w:r>
    </w:p>
    <w:p w14:paraId="3267A7A8" w14:textId="2C6FF9C9" w:rsidR="00B15CB2" w:rsidRPr="00D96823" w:rsidRDefault="00B15CB2" w:rsidP="00B15CB2">
      <w:pPr>
        <w:ind w:left="720"/>
      </w:pPr>
      <w:r w:rsidRPr="00D96823">
        <w:t xml:space="preserve">Gareth James, Daniela Witten, Trevor Hastie, Robert Tibshirani (2021), An Introduction to Statistical Learning with Applications in R, Second Edition. (Free download at </w:t>
      </w:r>
      <w:hyperlink r:id="rId18" w:history="1">
        <w:r>
          <w:rPr>
            <w:rStyle w:val="Hyperlink"/>
          </w:rPr>
          <w:t>https://www.statlearning.com/</w:t>
        </w:r>
      </w:hyperlink>
      <w:r>
        <w:rPr>
          <w:color w:val="1F497D"/>
        </w:rPr>
        <w:t xml:space="preserve">), </w:t>
      </w:r>
      <w:r w:rsidRPr="00D96823">
        <w:t>Chapters 2.1, 2.2, 5.1</w:t>
      </w:r>
      <w:r>
        <w:t>, 6.1, 6.2, 8.1, 8.2, 10.1, 10.2</w:t>
      </w:r>
      <w:r w:rsidRPr="00D96823">
        <w:t xml:space="preserve"> (and the rest of the book is great)</w:t>
      </w:r>
    </w:p>
    <w:p w14:paraId="54A12FF6" w14:textId="1A1F267E" w:rsidR="00B15CB2" w:rsidRPr="00B15CB2" w:rsidRDefault="00B15CB2" w:rsidP="00B15CB2">
      <w:pPr>
        <w:ind w:left="720"/>
        <w:rPr>
          <w:rFonts w:asciiTheme="majorBidi" w:hAnsiTheme="majorBidi" w:cstheme="majorBidi"/>
        </w:rPr>
      </w:pPr>
      <w:r>
        <w:rPr>
          <w:rFonts w:asciiTheme="majorBidi" w:hAnsiTheme="majorBidi" w:cstheme="majorBidi"/>
        </w:rPr>
        <w:t xml:space="preserve">Mullainathan, Sendhil, and Jann Spiess (2017), Machine Learning:  An Applied Econometric Approach, 31(Spring) </w:t>
      </w:r>
      <w:r>
        <w:rPr>
          <w:rFonts w:asciiTheme="majorBidi" w:hAnsiTheme="majorBidi" w:cstheme="majorBidi"/>
          <w:i/>
          <w:iCs/>
        </w:rPr>
        <w:t xml:space="preserve">Journal of Economic </w:t>
      </w:r>
      <w:r w:rsidRPr="007011D1">
        <w:rPr>
          <w:rFonts w:asciiTheme="majorBidi" w:hAnsiTheme="majorBidi" w:cstheme="majorBidi"/>
          <w:i/>
          <w:iCs/>
        </w:rPr>
        <w:t>Perspectives</w:t>
      </w:r>
      <w:r>
        <w:rPr>
          <w:rFonts w:asciiTheme="majorBidi" w:hAnsiTheme="majorBidi" w:cstheme="majorBidi"/>
        </w:rPr>
        <w:t xml:space="preserve"> 87-106.</w:t>
      </w:r>
    </w:p>
    <w:p w14:paraId="5216E335" w14:textId="5C8004EC" w:rsidR="002A47A2" w:rsidRPr="003B075A" w:rsidRDefault="002A47A2" w:rsidP="002A47A2">
      <w:pPr>
        <w:shd w:val="clear" w:color="auto" w:fill="FFFFFF"/>
        <w:rPr>
          <w:rStyle w:val="Strong"/>
          <w:rFonts w:cs="Times New Roman"/>
          <w:bCs w:val="0"/>
          <w:szCs w:val="24"/>
        </w:rPr>
      </w:pPr>
      <w:r>
        <w:rPr>
          <w:rStyle w:val="Strong"/>
          <w:rFonts w:cs="Times New Roman"/>
          <w:bCs w:val="0"/>
          <w:color w:val="FF0000"/>
          <w:szCs w:val="24"/>
        </w:rPr>
        <w:t>Mon</w:t>
      </w:r>
      <w:r w:rsidRPr="003B075A">
        <w:rPr>
          <w:rStyle w:val="Strong"/>
          <w:rFonts w:cs="Times New Roman"/>
          <w:bCs w:val="0"/>
          <w:color w:val="FF0000"/>
          <w:szCs w:val="24"/>
        </w:rPr>
        <w:t xml:space="preserve">day </w:t>
      </w:r>
      <w:r>
        <w:rPr>
          <w:rStyle w:val="Strong"/>
          <w:rFonts w:cs="Times New Roman"/>
          <w:bCs w:val="0"/>
          <w:color w:val="FF0000"/>
          <w:szCs w:val="24"/>
        </w:rPr>
        <w:t>August 14</w:t>
      </w:r>
      <w:r w:rsidRPr="003B075A">
        <w:rPr>
          <w:rStyle w:val="Strong"/>
          <w:rFonts w:cs="Times New Roman"/>
          <w:bCs w:val="0"/>
          <w:color w:val="FF0000"/>
          <w:szCs w:val="24"/>
        </w:rPr>
        <w:t xml:space="preserve"> (</w:t>
      </w:r>
      <w:r>
        <w:rPr>
          <w:rStyle w:val="Strong"/>
          <w:rFonts w:cs="Times New Roman"/>
          <w:bCs w:val="0"/>
          <w:color w:val="FF0000"/>
          <w:szCs w:val="24"/>
        </w:rPr>
        <w:t>Christian Hansen</w:t>
      </w:r>
      <w:r w:rsidRPr="003B075A">
        <w:rPr>
          <w:rStyle w:val="Strong"/>
          <w:rFonts w:cs="Times New Roman"/>
          <w:bCs w:val="0"/>
          <w:color w:val="FF0000"/>
          <w:szCs w:val="24"/>
        </w:rPr>
        <w:t>)</w:t>
      </w:r>
      <w:r>
        <w:rPr>
          <w:rStyle w:val="Strong"/>
          <w:rFonts w:cs="Times New Roman"/>
          <w:bCs w:val="0"/>
          <w:color w:val="FF0000"/>
          <w:szCs w:val="24"/>
        </w:rPr>
        <w:t xml:space="preserve"> </w:t>
      </w:r>
      <w:r w:rsidRPr="003B075A">
        <w:rPr>
          <w:rStyle w:val="Strong"/>
          <w:rFonts w:cs="Times New Roman"/>
          <w:bCs w:val="0"/>
          <w:szCs w:val="24"/>
        </w:rPr>
        <w:t>(</w:t>
      </w:r>
      <w:r>
        <w:rPr>
          <w:rStyle w:val="Strong"/>
          <w:rFonts w:cs="Times New Roman"/>
          <w:bCs w:val="0"/>
          <w:szCs w:val="24"/>
        </w:rPr>
        <w:t>9:00-12:00; 1:30-4:30</w:t>
      </w:r>
      <w:r w:rsidRPr="003B075A">
        <w:rPr>
          <w:rStyle w:val="Strong"/>
          <w:rFonts w:cs="Times New Roman"/>
          <w:bCs w:val="0"/>
          <w:szCs w:val="24"/>
        </w:rPr>
        <w:t>)</w:t>
      </w:r>
    </w:p>
    <w:p w14:paraId="2A001BB9" w14:textId="1D51DFC3" w:rsidR="002A47A2" w:rsidRPr="00107E7F" w:rsidRDefault="002A47A2" w:rsidP="002A47A2">
      <w:pPr>
        <w:keepNext/>
        <w:shd w:val="clear" w:color="auto" w:fill="FFFFFF"/>
        <w:rPr>
          <w:rStyle w:val="Strong"/>
          <w:rFonts w:cs="Times New Roman"/>
          <w:b w:val="0"/>
          <w:szCs w:val="24"/>
        </w:rPr>
      </w:pPr>
      <w:r w:rsidRPr="00107E7F">
        <w:rPr>
          <w:rStyle w:val="Strong"/>
          <w:rFonts w:cs="Times New Roman"/>
          <w:szCs w:val="24"/>
        </w:rPr>
        <w:t>Applications of machine learning to causal inference</w:t>
      </w:r>
      <w:r w:rsidR="00107E7F">
        <w:rPr>
          <w:rStyle w:val="Strong"/>
          <w:rFonts w:cs="Times New Roman"/>
          <w:szCs w:val="24"/>
        </w:rPr>
        <w:t xml:space="preserve"> and policy evaluation</w:t>
      </w:r>
    </w:p>
    <w:p w14:paraId="61346005" w14:textId="4C3E7F38" w:rsidR="002A47A2" w:rsidRDefault="002A47A2" w:rsidP="002A47A2">
      <w:pPr>
        <w:shd w:val="clear" w:color="auto" w:fill="FFFFFF"/>
        <w:jc w:val="both"/>
        <w:rPr>
          <w:rStyle w:val="Strong"/>
          <w:rFonts w:cs="Times New Roman"/>
          <w:b w:val="0"/>
          <w:szCs w:val="24"/>
        </w:rPr>
      </w:pPr>
      <w:r>
        <w:rPr>
          <w:rStyle w:val="Strong"/>
          <w:rFonts w:cs="Times New Roman"/>
          <w:b w:val="0"/>
          <w:szCs w:val="24"/>
        </w:rPr>
        <w:t xml:space="preserve">When and how machine learning methods </w:t>
      </w:r>
      <w:r w:rsidR="00107E7F">
        <w:rPr>
          <w:rStyle w:val="Strong"/>
          <w:rFonts w:cs="Times New Roman"/>
          <w:b w:val="0"/>
          <w:szCs w:val="24"/>
        </w:rPr>
        <w:t xml:space="preserve">can </w:t>
      </w:r>
      <w:r>
        <w:rPr>
          <w:rStyle w:val="Strong"/>
          <w:rFonts w:cs="Times New Roman"/>
          <w:b w:val="0"/>
          <w:szCs w:val="24"/>
        </w:rPr>
        <w:t xml:space="preserve">be applied to </w:t>
      </w:r>
      <w:r w:rsidR="00107E7F">
        <w:rPr>
          <w:rStyle w:val="Strong"/>
          <w:rFonts w:cs="Times New Roman"/>
          <w:b w:val="0"/>
          <w:szCs w:val="24"/>
        </w:rPr>
        <w:t xml:space="preserve">policy evaluation and causal inference. </w:t>
      </w:r>
      <w:r w:rsidR="00DB2F17">
        <w:rPr>
          <w:rStyle w:val="Strong"/>
          <w:rFonts w:cs="Times New Roman"/>
          <w:b w:val="0"/>
          <w:szCs w:val="24"/>
        </w:rPr>
        <w:t>Limitations: black box p</w:t>
      </w:r>
      <w:r w:rsidR="008921DC">
        <w:rPr>
          <w:rStyle w:val="Strong"/>
          <w:rFonts w:cs="Times New Roman"/>
          <w:b w:val="0"/>
          <w:szCs w:val="24"/>
        </w:rPr>
        <w:t xml:space="preserve">rediction models vs inference. </w:t>
      </w:r>
      <w:r w:rsidR="00DB2D66">
        <w:rPr>
          <w:rStyle w:val="Strong"/>
          <w:rFonts w:cs="Times New Roman"/>
          <w:b w:val="0"/>
          <w:szCs w:val="24"/>
        </w:rPr>
        <w:t xml:space="preserve">Prediction as quantity of interest. Hypothesis generation. Using high-dimensional instruments and confounders: orthogonal moments, cross-fitting, applications (linear model coefficients, ATE/LATE estimation, panel data). Heterogeneous treatment effects. </w:t>
      </w:r>
      <w:r w:rsidR="00197B18">
        <w:rPr>
          <w:rStyle w:val="Strong"/>
          <w:rFonts w:cs="Times New Roman"/>
          <w:b w:val="0"/>
          <w:szCs w:val="24"/>
        </w:rPr>
        <w:t>Implementation.</w:t>
      </w:r>
    </w:p>
    <w:p w14:paraId="31549B86" w14:textId="77777777" w:rsidR="002A47A2" w:rsidRDefault="002A47A2" w:rsidP="002A47A2">
      <w:pPr>
        <w:rPr>
          <w:rFonts w:asciiTheme="majorBidi" w:hAnsiTheme="majorBidi" w:cstheme="majorBidi"/>
        </w:rPr>
      </w:pPr>
      <w:r w:rsidRPr="00611D97">
        <w:rPr>
          <w:rFonts w:asciiTheme="majorBidi" w:hAnsiTheme="majorBidi" w:cstheme="majorBidi"/>
          <w:b/>
          <w:bCs/>
          <w:i/>
          <w:iCs/>
        </w:rPr>
        <w:t>Readings:</w:t>
      </w:r>
      <w:r>
        <w:rPr>
          <w:rFonts w:asciiTheme="majorBidi" w:hAnsiTheme="majorBidi" w:cstheme="majorBidi"/>
        </w:rPr>
        <w:t xml:space="preserve">  </w:t>
      </w:r>
    </w:p>
    <w:p w14:paraId="7AD76570" w14:textId="20548BC1" w:rsidR="00107E7F" w:rsidRDefault="0031526D" w:rsidP="00107E7F">
      <w:pPr>
        <w:ind w:left="720"/>
      </w:pPr>
      <w:bookmarkStart w:id="8" w:name="_Hlk108091165"/>
      <w:r>
        <w:t>[</w:t>
      </w:r>
      <w:proofErr w:type="gramStart"/>
      <w:r>
        <w:t>also</w:t>
      </w:r>
      <w:proofErr w:type="gramEnd"/>
      <w:r>
        <w:t xml:space="preserve"> for the introduction on Sunday]:  </w:t>
      </w:r>
      <w:r w:rsidR="00107E7F" w:rsidRPr="00D96823">
        <w:t xml:space="preserve">Susan Athey and Guido Imbens (2019), Machine Learning Methods that Economists Should Know About, </w:t>
      </w:r>
      <w:r w:rsidR="00107E7F" w:rsidRPr="00D96823">
        <w:rPr>
          <w:i/>
          <w:iCs/>
        </w:rPr>
        <w:t>Annual Review of Economics</w:t>
      </w:r>
      <w:r w:rsidR="00107E7F" w:rsidRPr="00D96823">
        <w:t>, 11, 685-725.</w:t>
      </w:r>
    </w:p>
    <w:p w14:paraId="6E6AD20D" w14:textId="299DD518" w:rsidR="008921DC" w:rsidRDefault="008921DC" w:rsidP="008921DC">
      <w:pPr>
        <w:ind w:left="720"/>
      </w:pPr>
      <w:bookmarkStart w:id="9" w:name="_Hlk139041760"/>
      <w:r>
        <w:t xml:space="preserve">Alexandre </w:t>
      </w:r>
      <w:proofErr w:type="spellStart"/>
      <w:r>
        <w:t>Belloni</w:t>
      </w:r>
      <w:proofErr w:type="spellEnd"/>
      <w:r>
        <w:t xml:space="preserve">, Victor </w:t>
      </w:r>
      <w:proofErr w:type="spellStart"/>
      <w:r>
        <w:t>Chernozhukov</w:t>
      </w:r>
      <w:proofErr w:type="spellEnd"/>
      <w:r>
        <w:t>, Iv</w:t>
      </w:r>
      <w:r>
        <w:rPr>
          <w:rFonts w:cs="Times New Roman"/>
        </w:rPr>
        <w:t>á</w:t>
      </w:r>
      <w:r>
        <w:t>n Fern</w:t>
      </w:r>
      <w:r>
        <w:rPr>
          <w:rFonts w:cs="Times New Roman"/>
        </w:rPr>
        <w:t>á</w:t>
      </w:r>
      <w:r>
        <w:t xml:space="preserve">ndez-Val, and Christian Hansen (2017), Program evaluation and causal inference with high-dimensional data, </w:t>
      </w:r>
      <w:r w:rsidRPr="008921DC">
        <w:rPr>
          <w:i/>
        </w:rPr>
        <w:t>Econometrica</w:t>
      </w:r>
      <w:r>
        <w:t>, 85(1), 233–298.</w:t>
      </w:r>
    </w:p>
    <w:bookmarkEnd w:id="9"/>
    <w:p w14:paraId="44147788" w14:textId="75C26573" w:rsidR="002A47A2" w:rsidRDefault="002A47A2" w:rsidP="002A47A2">
      <w:pPr>
        <w:ind w:left="720"/>
        <w:rPr>
          <w:rStyle w:val="Hyperlink"/>
        </w:rPr>
      </w:pPr>
      <w:r w:rsidRPr="00D96823">
        <w:t xml:space="preserve">Victor </w:t>
      </w:r>
      <w:proofErr w:type="spellStart"/>
      <w:r w:rsidRPr="00D96823">
        <w:t>Chernozhukov</w:t>
      </w:r>
      <w:proofErr w:type="spellEnd"/>
      <w:r w:rsidRPr="00D96823">
        <w:t xml:space="preserve">, Denis </w:t>
      </w:r>
      <w:proofErr w:type="spellStart"/>
      <w:r w:rsidRPr="00D96823">
        <w:t>Chetverikov</w:t>
      </w:r>
      <w:proofErr w:type="spellEnd"/>
      <w:r w:rsidRPr="00D96823">
        <w:t xml:space="preserve">, Mert </w:t>
      </w:r>
      <w:proofErr w:type="spellStart"/>
      <w:r w:rsidRPr="00D96823">
        <w:t>Demirer</w:t>
      </w:r>
      <w:proofErr w:type="spellEnd"/>
      <w:r w:rsidRPr="00D96823">
        <w:t xml:space="preserve">, Esther </w:t>
      </w:r>
      <w:proofErr w:type="spellStart"/>
      <w:r w:rsidRPr="00D96823">
        <w:t>Duflo</w:t>
      </w:r>
      <w:proofErr w:type="spellEnd"/>
      <w:r w:rsidRPr="00D96823">
        <w:t xml:space="preserve">, Christian Hansen, Whitney Newey, </w:t>
      </w:r>
      <w:r>
        <w:t xml:space="preserve">and </w:t>
      </w:r>
      <w:r w:rsidR="008921DC">
        <w:t xml:space="preserve">James Robins (2018), </w:t>
      </w:r>
      <w:r w:rsidRPr="00D96823">
        <w:t xml:space="preserve">Double/debiased machine learning for treatment and structural parameters, </w:t>
      </w:r>
      <w:r w:rsidRPr="00D96823">
        <w:rPr>
          <w:i/>
          <w:iCs/>
        </w:rPr>
        <w:t>The Econometrics Journal</w:t>
      </w:r>
      <w:r w:rsidRPr="00D96823">
        <w:t>, 21</w:t>
      </w:r>
      <w:r>
        <w:t>(1)</w:t>
      </w:r>
      <w:r w:rsidRPr="00D96823">
        <w:t xml:space="preserve">, C1–C68, </w:t>
      </w:r>
      <w:hyperlink r:id="rId19" w:history="1">
        <w:r>
          <w:rPr>
            <w:rStyle w:val="Hyperlink"/>
          </w:rPr>
          <w:t>https://doi.org/10.1111/ectj.12097</w:t>
        </w:r>
      </w:hyperlink>
    </w:p>
    <w:p w14:paraId="655D8373" w14:textId="77777777" w:rsidR="008921DC" w:rsidRDefault="008921DC" w:rsidP="008921DC">
      <w:pPr>
        <w:ind w:left="720"/>
        <w:rPr>
          <w:rFonts w:asciiTheme="majorBidi" w:hAnsiTheme="majorBidi" w:cstheme="majorBidi"/>
        </w:rPr>
      </w:pPr>
      <w:bookmarkStart w:id="10" w:name="_Hlk139041839"/>
      <w:r w:rsidRPr="008921DC">
        <w:rPr>
          <w:rFonts w:asciiTheme="majorBidi" w:hAnsiTheme="majorBidi" w:cstheme="majorBidi"/>
        </w:rPr>
        <w:t>Jens Ludwig and Sendhil Mullainathan</w:t>
      </w:r>
      <w:r>
        <w:rPr>
          <w:rFonts w:asciiTheme="majorBidi" w:hAnsiTheme="majorBidi" w:cstheme="majorBidi"/>
        </w:rPr>
        <w:t xml:space="preserve"> (2022),</w:t>
      </w:r>
      <w:r w:rsidRPr="008921DC">
        <w:rPr>
          <w:rFonts w:asciiTheme="majorBidi" w:hAnsiTheme="majorBidi" w:cstheme="majorBidi"/>
        </w:rPr>
        <w:t xml:space="preserve"> Algorithmic behavioral science: Machine learning as a tool</w:t>
      </w:r>
      <w:r>
        <w:rPr>
          <w:rFonts w:asciiTheme="majorBidi" w:hAnsiTheme="majorBidi" w:cstheme="majorBidi"/>
        </w:rPr>
        <w:t xml:space="preserve"> </w:t>
      </w:r>
      <w:r w:rsidRPr="008921DC">
        <w:rPr>
          <w:rFonts w:asciiTheme="majorBidi" w:hAnsiTheme="majorBidi" w:cstheme="majorBidi"/>
        </w:rPr>
        <w:t xml:space="preserve">for scientific discovery, URL </w:t>
      </w:r>
      <w:hyperlink r:id="rId20" w:history="1">
        <w:r w:rsidRPr="00303963">
          <w:rPr>
            <w:rStyle w:val="Hyperlink"/>
            <w:rFonts w:asciiTheme="majorBidi" w:hAnsiTheme="majorBidi" w:cstheme="majorBidi"/>
          </w:rPr>
          <w:t>http://dx.doi.org/10.2139/ssrn.4164272</w:t>
        </w:r>
      </w:hyperlink>
      <w:r>
        <w:rPr>
          <w:rFonts w:asciiTheme="majorBidi" w:hAnsiTheme="majorBidi" w:cstheme="majorBidi"/>
        </w:rPr>
        <w:t xml:space="preserve">, </w:t>
      </w:r>
      <w:r w:rsidRPr="008921DC">
        <w:rPr>
          <w:rFonts w:asciiTheme="majorBidi" w:hAnsiTheme="majorBidi" w:cstheme="majorBidi"/>
        </w:rPr>
        <w:t xml:space="preserve"> Chicago</w:t>
      </w:r>
      <w:r>
        <w:rPr>
          <w:rFonts w:asciiTheme="majorBidi" w:hAnsiTheme="majorBidi" w:cstheme="majorBidi"/>
        </w:rPr>
        <w:t xml:space="preserve"> </w:t>
      </w:r>
      <w:r w:rsidRPr="008921DC">
        <w:rPr>
          <w:rFonts w:asciiTheme="majorBidi" w:hAnsiTheme="majorBidi" w:cstheme="majorBidi"/>
        </w:rPr>
        <w:t>Booth Research Paper No. 22-15.</w:t>
      </w:r>
    </w:p>
    <w:bookmarkEnd w:id="10"/>
    <w:p w14:paraId="05B2C1AA" w14:textId="77777777" w:rsidR="00DB2F17" w:rsidRDefault="008921DC" w:rsidP="008921DC">
      <w:pPr>
        <w:ind w:left="720"/>
        <w:rPr>
          <w:rFonts w:asciiTheme="majorBidi" w:hAnsiTheme="majorBidi" w:cstheme="majorBidi"/>
        </w:rPr>
      </w:pPr>
      <w:r w:rsidRPr="008921DC">
        <w:rPr>
          <w:rFonts w:asciiTheme="majorBidi" w:hAnsiTheme="majorBidi" w:cstheme="majorBidi"/>
        </w:rPr>
        <w:lastRenderedPageBreak/>
        <w:t xml:space="preserve">Jon Kleinberg, </w:t>
      </w:r>
      <w:proofErr w:type="spellStart"/>
      <w:r w:rsidRPr="008921DC">
        <w:rPr>
          <w:rFonts w:asciiTheme="majorBidi" w:hAnsiTheme="majorBidi" w:cstheme="majorBidi"/>
        </w:rPr>
        <w:t>Himabindu</w:t>
      </w:r>
      <w:proofErr w:type="spellEnd"/>
      <w:r w:rsidRPr="008921DC">
        <w:rPr>
          <w:rFonts w:asciiTheme="majorBidi" w:hAnsiTheme="majorBidi" w:cstheme="majorBidi"/>
        </w:rPr>
        <w:t xml:space="preserve"> </w:t>
      </w:r>
      <w:proofErr w:type="spellStart"/>
      <w:r w:rsidRPr="008921DC">
        <w:rPr>
          <w:rFonts w:asciiTheme="majorBidi" w:hAnsiTheme="majorBidi" w:cstheme="majorBidi"/>
        </w:rPr>
        <w:t>Lakkaraju</w:t>
      </w:r>
      <w:proofErr w:type="spellEnd"/>
      <w:r w:rsidRPr="008921DC">
        <w:rPr>
          <w:rFonts w:asciiTheme="majorBidi" w:hAnsiTheme="majorBidi" w:cstheme="majorBidi"/>
        </w:rPr>
        <w:t xml:space="preserve">, Jure </w:t>
      </w:r>
      <w:proofErr w:type="spellStart"/>
      <w:r w:rsidRPr="008921DC">
        <w:rPr>
          <w:rFonts w:asciiTheme="majorBidi" w:hAnsiTheme="majorBidi" w:cstheme="majorBidi"/>
        </w:rPr>
        <w:t>Leskovec</w:t>
      </w:r>
      <w:proofErr w:type="spellEnd"/>
      <w:r w:rsidRPr="008921DC">
        <w:rPr>
          <w:rFonts w:asciiTheme="majorBidi" w:hAnsiTheme="majorBidi" w:cstheme="majorBidi"/>
        </w:rPr>
        <w:t>, Jens L</w:t>
      </w:r>
      <w:r>
        <w:rPr>
          <w:rFonts w:asciiTheme="majorBidi" w:hAnsiTheme="majorBidi" w:cstheme="majorBidi"/>
        </w:rPr>
        <w:t xml:space="preserve">udwig, and Sendhil Mullainathan (2018), </w:t>
      </w:r>
      <w:r w:rsidRPr="008921DC">
        <w:rPr>
          <w:rFonts w:asciiTheme="majorBidi" w:hAnsiTheme="majorBidi" w:cstheme="majorBidi"/>
        </w:rPr>
        <w:t>Human decisions and machi</w:t>
      </w:r>
      <w:r>
        <w:rPr>
          <w:rFonts w:asciiTheme="majorBidi" w:hAnsiTheme="majorBidi" w:cstheme="majorBidi"/>
        </w:rPr>
        <w:t>ne predictions,</w:t>
      </w:r>
      <w:r w:rsidRPr="008921DC">
        <w:rPr>
          <w:rFonts w:asciiTheme="majorBidi" w:hAnsiTheme="majorBidi" w:cstheme="majorBidi"/>
        </w:rPr>
        <w:t xml:space="preserve"> </w:t>
      </w:r>
      <w:r w:rsidRPr="00DB2F17">
        <w:rPr>
          <w:rFonts w:asciiTheme="majorBidi" w:hAnsiTheme="majorBidi" w:cstheme="majorBidi"/>
          <w:i/>
        </w:rPr>
        <w:t>The Quarterly Journal of Economics</w:t>
      </w:r>
      <w:r w:rsidR="00DB2F17">
        <w:rPr>
          <w:rFonts w:asciiTheme="majorBidi" w:hAnsiTheme="majorBidi" w:cstheme="majorBidi"/>
        </w:rPr>
        <w:t xml:space="preserve">, 133(1), </w:t>
      </w:r>
      <w:r w:rsidRPr="008921DC">
        <w:rPr>
          <w:rFonts w:asciiTheme="majorBidi" w:hAnsiTheme="majorBidi" w:cstheme="majorBidi"/>
        </w:rPr>
        <w:t>237–293.</w:t>
      </w:r>
    </w:p>
    <w:p w14:paraId="6D640864" w14:textId="35B54206" w:rsidR="00107E7F" w:rsidRPr="00B15CB2" w:rsidRDefault="00107E7F" w:rsidP="008921DC">
      <w:pPr>
        <w:ind w:left="720"/>
        <w:rPr>
          <w:rFonts w:asciiTheme="majorBidi" w:hAnsiTheme="majorBidi" w:cstheme="majorBidi"/>
        </w:rPr>
      </w:pPr>
      <w:r>
        <w:rPr>
          <w:rFonts w:asciiTheme="majorBidi" w:hAnsiTheme="majorBidi" w:cstheme="majorBidi"/>
        </w:rPr>
        <w:t xml:space="preserve">Mullainathan, Sendhil, and Jann Spiess (2017), Machine Learning:  An Applied Econometric Approach, 31(Spring) </w:t>
      </w:r>
      <w:r>
        <w:rPr>
          <w:rFonts w:asciiTheme="majorBidi" w:hAnsiTheme="majorBidi" w:cstheme="majorBidi"/>
          <w:i/>
          <w:iCs/>
        </w:rPr>
        <w:t xml:space="preserve">Journal of Economic </w:t>
      </w:r>
      <w:r w:rsidRPr="007011D1">
        <w:rPr>
          <w:rFonts w:asciiTheme="majorBidi" w:hAnsiTheme="majorBidi" w:cstheme="majorBidi"/>
          <w:i/>
          <w:iCs/>
        </w:rPr>
        <w:t>Perspectives</w:t>
      </w:r>
      <w:r>
        <w:rPr>
          <w:rFonts w:asciiTheme="majorBidi" w:hAnsiTheme="majorBidi" w:cstheme="majorBidi"/>
        </w:rPr>
        <w:t xml:space="preserve"> 87-106.</w:t>
      </w:r>
    </w:p>
    <w:p w14:paraId="0E3F54C9" w14:textId="77777777" w:rsidR="00107E7F" w:rsidRDefault="00107E7F" w:rsidP="002A47A2">
      <w:pPr>
        <w:ind w:left="720"/>
        <w:rPr>
          <w:color w:val="1F497D"/>
        </w:rPr>
      </w:pPr>
    </w:p>
    <w:bookmarkEnd w:id="8"/>
    <w:p w14:paraId="65F491F2" w14:textId="67AD08C3" w:rsidR="00174398" w:rsidRDefault="002A47A2" w:rsidP="00174398">
      <w:pPr>
        <w:keepNext/>
        <w:shd w:val="clear" w:color="auto" w:fill="FFFFFF"/>
        <w:rPr>
          <w:rStyle w:val="Strong"/>
          <w:rFonts w:cs="Times New Roman"/>
          <w:bCs w:val="0"/>
          <w:szCs w:val="24"/>
        </w:rPr>
      </w:pPr>
      <w:r>
        <w:rPr>
          <w:rStyle w:val="Strong"/>
          <w:rFonts w:cs="Times New Roman"/>
          <w:bCs w:val="0"/>
          <w:color w:val="FF0000"/>
          <w:szCs w:val="24"/>
        </w:rPr>
        <w:t>Tuesday</w:t>
      </w:r>
      <w:r w:rsidR="00174398" w:rsidRPr="00154E26">
        <w:rPr>
          <w:rStyle w:val="Strong"/>
          <w:rFonts w:cs="Times New Roman"/>
          <w:bCs w:val="0"/>
          <w:color w:val="FF0000"/>
          <w:szCs w:val="24"/>
        </w:rPr>
        <w:t>, August 15</w:t>
      </w:r>
      <w:r w:rsidR="00154E26">
        <w:rPr>
          <w:rStyle w:val="Strong"/>
          <w:rFonts w:cs="Times New Roman"/>
          <w:bCs w:val="0"/>
          <w:color w:val="FF0000"/>
          <w:szCs w:val="24"/>
        </w:rPr>
        <w:t xml:space="preserve"> (</w:t>
      </w:r>
      <w:r w:rsidR="00174398" w:rsidRPr="00154E26">
        <w:rPr>
          <w:rStyle w:val="Strong"/>
          <w:rFonts w:cs="Times New Roman"/>
          <w:bCs w:val="0"/>
          <w:color w:val="FF0000"/>
          <w:szCs w:val="24"/>
        </w:rPr>
        <w:t>Jeffrey Wooldridge</w:t>
      </w:r>
      <w:r w:rsidR="00154E26">
        <w:rPr>
          <w:rStyle w:val="Strong"/>
          <w:rFonts w:cs="Times New Roman"/>
          <w:bCs w:val="0"/>
          <w:color w:val="FF0000"/>
          <w:szCs w:val="24"/>
        </w:rPr>
        <w:t>)</w:t>
      </w:r>
    </w:p>
    <w:p w14:paraId="0634AF86" w14:textId="77777777" w:rsidR="001645B4" w:rsidRPr="00174398" w:rsidRDefault="001645B4" w:rsidP="001645B4">
      <w:pPr>
        <w:keepNext/>
        <w:shd w:val="clear" w:color="auto" w:fill="FFFFFF"/>
        <w:rPr>
          <w:rStyle w:val="Strong"/>
          <w:rFonts w:cs="Times New Roman"/>
          <w:bCs w:val="0"/>
          <w:szCs w:val="24"/>
        </w:rPr>
      </w:pPr>
      <w:r>
        <w:rPr>
          <w:rStyle w:val="Strong"/>
          <w:rFonts w:cs="Times New Roman"/>
          <w:bCs w:val="0"/>
          <w:i/>
          <w:iCs/>
          <w:szCs w:val="24"/>
        </w:rPr>
        <w:t>Advanced matching and balancing methods</w:t>
      </w:r>
      <w:r>
        <w:rPr>
          <w:rStyle w:val="Strong"/>
          <w:rFonts w:cs="Times New Roman"/>
          <w:bCs w:val="0"/>
          <w:szCs w:val="24"/>
        </w:rPr>
        <w:t xml:space="preserve"> (9:00-12:00; 1:30-4:30)</w:t>
      </w:r>
    </w:p>
    <w:p w14:paraId="2E3E5A42" w14:textId="77777777" w:rsidR="001645B4" w:rsidRDefault="001645B4" w:rsidP="001645B4">
      <w:pPr>
        <w:shd w:val="clear" w:color="auto" w:fill="FFFFFF"/>
        <w:ind w:left="720"/>
        <w:jc w:val="both"/>
        <w:rPr>
          <w:rStyle w:val="Strong"/>
          <w:rFonts w:cs="Times New Roman"/>
          <w:b w:val="0"/>
          <w:szCs w:val="24"/>
        </w:rPr>
      </w:pPr>
      <w:r>
        <w:rPr>
          <w:rStyle w:val="Strong"/>
          <w:rFonts w:cs="Times New Roman"/>
          <w:b w:val="0"/>
          <w:szCs w:val="24"/>
        </w:rPr>
        <w:t xml:space="preserve">Choosing among covariate balancing estimators. Doubly robust estimators assuming </w:t>
      </w:r>
      <w:proofErr w:type="spellStart"/>
      <w:r>
        <w:rPr>
          <w:rStyle w:val="Strong"/>
          <w:rFonts w:cs="Times New Roman"/>
          <w:b w:val="0"/>
          <w:szCs w:val="24"/>
        </w:rPr>
        <w:t>unconfoundedness</w:t>
      </w:r>
      <w:proofErr w:type="spellEnd"/>
      <w:r>
        <w:rPr>
          <w:rStyle w:val="Strong"/>
          <w:rFonts w:cs="Times New Roman"/>
          <w:b w:val="0"/>
          <w:szCs w:val="24"/>
        </w:rPr>
        <w:t xml:space="preserve"> with binary and multiple treatments, including inverse probability regression adjustment. Doubly robust estimation of LATE and the local average treatment effect on the treated (LATT) with covariates. Regression-based methods, matching, and doubly robust strategies with staggered interventions and panel data. Nonlinear DiD with staggered interventions.</w:t>
      </w:r>
    </w:p>
    <w:p w14:paraId="291960C2" w14:textId="77777777" w:rsidR="001645B4" w:rsidRDefault="001645B4" w:rsidP="001645B4">
      <w:pPr>
        <w:shd w:val="clear" w:color="auto" w:fill="FFFFFF"/>
        <w:jc w:val="both"/>
        <w:rPr>
          <w:rStyle w:val="Strong"/>
          <w:rFonts w:cs="Times New Roman"/>
          <w:bCs w:val="0"/>
          <w:i/>
          <w:color w:val="000000" w:themeColor="text1"/>
          <w:szCs w:val="24"/>
          <w:lang w:eastAsia="zh-CN"/>
        </w:rPr>
      </w:pPr>
      <w:r w:rsidRPr="00D96823">
        <w:rPr>
          <w:rStyle w:val="Strong"/>
          <w:rFonts w:cs="Times New Roman"/>
          <w:bCs w:val="0"/>
          <w:i/>
          <w:color w:val="000000" w:themeColor="text1"/>
          <w:szCs w:val="24"/>
          <w:lang w:eastAsia="zh-CN"/>
        </w:rPr>
        <w:t>Readings</w:t>
      </w:r>
      <w:r>
        <w:rPr>
          <w:rStyle w:val="Strong"/>
          <w:rFonts w:cs="Times New Roman"/>
          <w:bCs w:val="0"/>
          <w:i/>
          <w:color w:val="000000" w:themeColor="text1"/>
          <w:szCs w:val="24"/>
          <w:lang w:eastAsia="zh-CN"/>
        </w:rPr>
        <w:t>:</w:t>
      </w:r>
    </w:p>
    <w:p w14:paraId="5D3EF384" w14:textId="77777777" w:rsidR="00592388" w:rsidRDefault="00592388" w:rsidP="00592388">
      <w:pPr>
        <w:autoSpaceDE w:val="0"/>
        <w:autoSpaceDN w:val="0"/>
        <w:adjustRightInd w:val="0"/>
        <w:ind w:left="720"/>
        <w:rPr>
          <w:rFonts w:cs="Times New Roman"/>
          <w:szCs w:val="24"/>
        </w:rPr>
      </w:pPr>
      <w:proofErr w:type="spellStart"/>
      <w:r w:rsidRPr="008D7701">
        <w:rPr>
          <w:rFonts w:cs="Times New Roman"/>
          <w:szCs w:val="24"/>
        </w:rPr>
        <w:t>Borusyak</w:t>
      </w:r>
      <w:proofErr w:type="spellEnd"/>
      <w:r w:rsidRPr="008D7701">
        <w:rPr>
          <w:rFonts w:cs="Times New Roman"/>
          <w:szCs w:val="24"/>
        </w:rPr>
        <w:t xml:space="preserve">, K., X. </w:t>
      </w:r>
      <w:proofErr w:type="spellStart"/>
      <w:r>
        <w:rPr>
          <w:rFonts w:cs="Times New Roman"/>
          <w:szCs w:val="24"/>
        </w:rPr>
        <w:t>Jaravel</w:t>
      </w:r>
      <w:proofErr w:type="spellEnd"/>
      <w:r>
        <w:rPr>
          <w:rFonts w:cs="Times New Roman"/>
          <w:szCs w:val="24"/>
        </w:rPr>
        <w:t>, and J. Spiess (2023), “</w:t>
      </w:r>
      <w:r w:rsidRPr="008D7701">
        <w:rPr>
          <w:rFonts w:cs="Times New Roman"/>
          <w:szCs w:val="24"/>
        </w:rPr>
        <w:t>Revisiting Event Study Designs: R</w:t>
      </w:r>
      <w:r>
        <w:rPr>
          <w:rFonts w:cs="Times New Roman"/>
          <w:szCs w:val="24"/>
        </w:rPr>
        <w:t>obust and Efficient Estimation,”</w:t>
      </w:r>
      <w:r w:rsidRPr="008D7701">
        <w:rPr>
          <w:rFonts w:cs="Times New Roman"/>
          <w:szCs w:val="24"/>
        </w:rPr>
        <w:t xml:space="preserve"> working paper</w:t>
      </w:r>
      <w:r>
        <w:rPr>
          <w:rFonts w:cs="Times New Roman"/>
          <w:szCs w:val="24"/>
        </w:rPr>
        <w:t>.</w:t>
      </w:r>
      <w:r w:rsidRPr="008D7701">
        <w:rPr>
          <w:rFonts w:cs="Times New Roman"/>
          <w:szCs w:val="24"/>
        </w:rPr>
        <w:t xml:space="preserve"> </w:t>
      </w:r>
      <w:hyperlink r:id="rId21" w:history="1">
        <w:r w:rsidRPr="00650889">
          <w:rPr>
            <w:rStyle w:val="Hyperlink"/>
            <w:szCs w:val="24"/>
          </w:rPr>
          <w:t>https://arxiv.org/pdf/2108.12419.pdf</w:t>
        </w:r>
      </w:hyperlink>
    </w:p>
    <w:p w14:paraId="4BD4E8E6" w14:textId="77777777" w:rsidR="00592388" w:rsidRDefault="00592388" w:rsidP="00592388">
      <w:pPr>
        <w:autoSpaceDE w:val="0"/>
        <w:autoSpaceDN w:val="0"/>
        <w:adjustRightInd w:val="0"/>
        <w:ind w:left="720"/>
        <w:rPr>
          <w:rFonts w:cs="Times New Roman"/>
          <w:szCs w:val="24"/>
        </w:rPr>
      </w:pPr>
      <w:r w:rsidRPr="00F52A02">
        <w:rPr>
          <w:rFonts w:cs="Times New Roman"/>
          <w:szCs w:val="24"/>
        </w:rPr>
        <w:t xml:space="preserve">Callaway, B., and P.H.C. Sant'Anna (2021), </w:t>
      </w:r>
      <w:r>
        <w:rPr>
          <w:rFonts w:cs="Times New Roman"/>
          <w:szCs w:val="24"/>
        </w:rPr>
        <w:t>“</w:t>
      </w:r>
      <w:r w:rsidRPr="00F52A02">
        <w:rPr>
          <w:rFonts w:cs="Times New Roman"/>
          <w:szCs w:val="24"/>
        </w:rPr>
        <w:t>Difference-in-Differen</w:t>
      </w:r>
      <w:r>
        <w:rPr>
          <w:rFonts w:cs="Times New Roman"/>
          <w:szCs w:val="24"/>
        </w:rPr>
        <w:t>ces with Multiple Time Periods,”</w:t>
      </w:r>
      <w:r w:rsidRPr="00F52A02">
        <w:rPr>
          <w:rFonts w:cs="Times New Roman"/>
          <w:szCs w:val="24"/>
        </w:rPr>
        <w:t xml:space="preserve"> </w:t>
      </w:r>
      <w:r w:rsidRPr="00BE2962">
        <w:rPr>
          <w:rFonts w:cs="Times New Roman"/>
          <w:i/>
          <w:szCs w:val="24"/>
        </w:rPr>
        <w:t>Journal of Econometrics</w:t>
      </w:r>
      <w:r>
        <w:rPr>
          <w:rFonts w:cs="Times New Roman"/>
          <w:szCs w:val="24"/>
        </w:rPr>
        <w:t xml:space="preserve"> 225, 200-230.</w:t>
      </w:r>
    </w:p>
    <w:p w14:paraId="55D26630" w14:textId="77777777" w:rsidR="00592388" w:rsidRDefault="00592388" w:rsidP="00592388">
      <w:pPr>
        <w:autoSpaceDE w:val="0"/>
        <w:autoSpaceDN w:val="0"/>
        <w:adjustRightInd w:val="0"/>
        <w:ind w:left="720"/>
        <w:rPr>
          <w:rFonts w:cs="Times New Roman"/>
          <w:szCs w:val="24"/>
        </w:rPr>
      </w:pPr>
      <w:proofErr w:type="spellStart"/>
      <w:r>
        <w:rPr>
          <w:rFonts w:cs="Times New Roman"/>
          <w:szCs w:val="24"/>
        </w:rPr>
        <w:t>Frölich</w:t>
      </w:r>
      <w:proofErr w:type="spellEnd"/>
      <w:r>
        <w:rPr>
          <w:rFonts w:cs="Times New Roman"/>
          <w:szCs w:val="24"/>
        </w:rPr>
        <w:t>, M. (2007), “</w:t>
      </w:r>
      <w:r w:rsidRPr="0072363A">
        <w:rPr>
          <w:rFonts w:cs="Times New Roman"/>
          <w:szCs w:val="24"/>
        </w:rPr>
        <w:t>Nonparametric IV Estimation of Local Average Tre</w:t>
      </w:r>
      <w:r>
        <w:rPr>
          <w:rFonts w:cs="Times New Roman"/>
          <w:szCs w:val="24"/>
        </w:rPr>
        <w:t>atment Effects with Covariates,”</w:t>
      </w:r>
      <w:r w:rsidRPr="0072363A">
        <w:rPr>
          <w:rFonts w:cs="Times New Roman"/>
          <w:szCs w:val="24"/>
        </w:rPr>
        <w:t xml:space="preserve"> </w:t>
      </w:r>
      <w:r w:rsidRPr="00BE2962">
        <w:rPr>
          <w:rFonts w:cs="Times New Roman"/>
          <w:i/>
          <w:szCs w:val="24"/>
        </w:rPr>
        <w:t>Journal of Econometrics</w:t>
      </w:r>
      <w:r w:rsidRPr="0072363A">
        <w:rPr>
          <w:rFonts w:cs="Times New Roman"/>
          <w:szCs w:val="24"/>
        </w:rPr>
        <w:t xml:space="preserve"> 1</w:t>
      </w:r>
      <w:r>
        <w:rPr>
          <w:rFonts w:cs="Times New Roman"/>
          <w:szCs w:val="24"/>
        </w:rPr>
        <w:t>39, 35-</w:t>
      </w:r>
      <w:r w:rsidRPr="0072363A">
        <w:rPr>
          <w:rFonts w:cs="Times New Roman"/>
          <w:szCs w:val="24"/>
        </w:rPr>
        <w:t>75.</w:t>
      </w:r>
    </w:p>
    <w:p w14:paraId="3B2E59BA" w14:textId="77777777" w:rsidR="00592388" w:rsidRDefault="00592388" w:rsidP="00592388">
      <w:pPr>
        <w:autoSpaceDE w:val="0"/>
        <w:autoSpaceDN w:val="0"/>
        <w:adjustRightInd w:val="0"/>
        <w:ind w:left="720"/>
        <w:rPr>
          <w:rFonts w:cs="Times New Roman"/>
          <w:szCs w:val="24"/>
        </w:rPr>
      </w:pPr>
      <w:r w:rsidRPr="002B02E7">
        <w:rPr>
          <w:rFonts w:cs="Times New Roman"/>
          <w:szCs w:val="24"/>
        </w:rPr>
        <w:t>Heiler, P</w:t>
      </w:r>
      <w:r>
        <w:rPr>
          <w:rFonts w:cs="Times New Roman"/>
          <w:szCs w:val="24"/>
        </w:rPr>
        <w:t>. (2022)</w:t>
      </w:r>
      <w:r w:rsidRPr="002B02E7">
        <w:rPr>
          <w:rFonts w:cs="Times New Roman"/>
          <w:szCs w:val="24"/>
        </w:rPr>
        <w:t>, “E</w:t>
      </w:r>
      <w:r>
        <w:rPr>
          <w:rFonts w:cs="Times New Roman"/>
          <w:szCs w:val="24"/>
        </w:rPr>
        <w:t>ffi</w:t>
      </w:r>
      <w:r w:rsidRPr="002B02E7">
        <w:rPr>
          <w:rFonts w:cs="Times New Roman"/>
          <w:szCs w:val="24"/>
        </w:rPr>
        <w:t>cient Covariate Balancing f</w:t>
      </w:r>
      <w:r>
        <w:rPr>
          <w:rFonts w:cs="Times New Roman"/>
          <w:szCs w:val="24"/>
        </w:rPr>
        <w:t>or the Local Average Treatment Eff</w:t>
      </w:r>
      <w:r w:rsidRPr="002B02E7">
        <w:rPr>
          <w:rFonts w:cs="Times New Roman"/>
          <w:szCs w:val="24"/>
        </w:rPr>
        <w:t xml:space="preserve">ect,” </w:t>
      </w:r>
      <w:r w:rsidRPr="002B02E7">
        <w:rPr>
          <w:rFonts w:cs="Times New Roman"/>
          <w:i/>
          <w:szCs w:val="24"/>
        </w:rPr>
        <w:t>Journal of Business &amp; Economic Statistics</w:t>
      </w:r>
      <w:r>
        <w:rPr>
          <w:rFonts w:cs="Times New Roman"/>
          <w:szCs w:val="24"/>
        </w:rPr>
        <w:t xml:space="preserve"> 40, 1569-1582.</w:t>
      </w:r>
    </w:p>
    <w:p w14:paraId="18883A10" w14:textId="77777777" w:rsidR="00592388" w:rsidRDefault="00592388" w:rsidP="00592388">
      <w:pPr>
        <w:autoSpaceDE w:val="0"/>
        <w:autoSpaceDN w:val="0"/>
        <w:adjustRightInd w:val="0"/>
        <w:ind w:left="720"/>
        <w:rPr>
          <w:rFonts w:cs="Times New Roman"/>
          <w:szCs w:val="24"/>
        </w:rPr>
      </w:pPr>
      <w:r>
        <w:rPr>
          <w:rFonts w:cs="Times New Roman"/>
          <w:szCs w:val="24"/>
        </w:rPr>
        <w:t xml:space="preserve">Imai, </w:t>
      </w:r>
      <w:proofErr w:type="gramStart"/>
      <w:r>
        <w:rPr>
          <w:rFonts w:cs="Times New Roman"/>
          <w:szCs w:val="24"/>
        </w:rPr>
        <w:t>K.</w:t>
      </w:r>
      <w:proofErr w:type="gramEnd"/>
      <w:r>
        <w:rPr>
          <w:rFonts w:cs="Times New Roman"/>
          <w:szCs w:val="24"/>
        </w:rPr>
        <w:t xml:space="preserve"> and M. Ratkovic (2014), “Covariate Balancing Propensity Score,” </w:t>
      </w:r>
      <w:r>
        <w:rPr>
          <w:rFonts w:cs="Times New Roman"/>
          <w:i/>
          <w:szCs w:val="24"/>
        </w:rPr>
        <w:t>Journal of the Royal Statistical Society: Series B</w:t>
      </w:r>
      <w:r>
        <w:rPr>
          <w:rFonts w:cs="Times New Roman"/>
          <w:szCs w:val="24"/>
        </w:rPr>
        <w:t xml:space="preserve"> 76, 243-263.</w:t>
      </w:r>
    </w:p>
    <w:p w14:paraId="228D71BD" w14:textId="697452A7" w:rsidR="00592388" w:rsidRDefault="00592388" w:rsidP="00592388">
      <w:pPr>
        <w:autoSpaceDE w:val="0"/>
        <w:autoSpaceDN w:val="0"/>
        <w:adjustRightInd w:val="0"/>
        <w:ind w:left="720"/>
        <w:rPr>
          <w:rFonts w:cs="Times New Roman"/>
          <w:szCs w:val="24"/>
        </w:rPr>
      </w:pPr>
      <w:r>
        <w:rPr>
          <w:rFonts w:cs="Times New Roman"/>
          <w:szCs w:val="24"/>
        </w:rPr>
        <w:t>Lee, S.-J., and J.M. Wooldridge (2023), “</w:t>
      </w:r>
      <w:r w:rsidRPr="00F772C1">
        <w:rPr>
          <w:rFonts w:cs="Times New Roman"/>
          <w:szCs w:val="24"/>
        </w:rPr>
        <w:t>A Simple Transformation Approach to Difference-in-Differences</w:t>
      </w:r>
      <w:r>
        <w:rPr>
          <w:rFonts w:cs="Times New Roman"/>
          <w:szCs w:val="24"/>
        </w:rPr>
        <w:t xml:space="preserve"> </w:t>
      </w:r>
      <w:r w:rsidRPr="00F772C1">
        <w:rPr>
          <w:rFonts w:cs="Times New Roman"/>
          <w:szCs w:val="24"/>
        </w:rPr>
        <w:t>Estimation for Panel Data</w:t>
      </w:r>
      <w:r>
        <w:rPr>
          <w:rFonts w:cs="Times New Roman"/>
          <w:szCs w:val="24"/>
        </w:rPr>
        <w:t xml:space="preserve">,” working paper.  </w:t>
      </w:r>
      <w:hyperlink r:id="rId22" w:history="1">
        <w:r w:rsidRPr="00650889">
          <w:rPr>
            <w:rStyle w:val="Hyperlink"/>
            <w:szCs w:val="24"/>
          </w:rPr>
          <w:t>https://www.dropbox.com/s/8khja5sop4dci5g/Lee_Wooldridge_20230720.pdf?dl=0</w:t>
        </w:r>
      </w:hyperlink>
    </w:p>
    <w:p w14:paraId="6C9454AB" w14:textId="77777777" w:rsidR="00592388" w:rsidRDefault="00592388" w:rsidP="00592388">
      <w:pPr>
        <w:autoSpaceDE w:val="0"/>
        <w:autoSpaceDN w:val="0"/>
        <w:adjustRightInd w:val="0"/>
        <w:ind w:left="720"/>
        <w:rPr>
          <w:rFonts w:cs="Times New Roman"/>
          <w:szCs w:val="24"/>
        </w:rPr>
      </w:pPr>
      <w:proofErr w:type="spellStart"/>
      <w:r w:rsidRPr="00E90506">
        <w:rPr>
          <w:rFonts w:cs="Times New Roman"/>
          <w:szCs w:val="24"/>
        </w:rPr>
        <w:t>Słoczyński</w:t>
      </w:r>
      <w:proofErr w:type="spellEnd"/>
      <w:r w:rsidRPr="00E90506">
        <w:rPr>
          <w:rFonts w:cs="Times New Roman"/>
          <w:szCs w:val="24"/>
        </w:rPr>
        <w:t>, T</w:t>
      </w:r>
      <w:r>
        <w:rPr>
          <w:rFonts w:cs="Times New Roman"/>
          <w:szCs w:val="24"/>
        </w:rPr>
        <w:t xml:space="preserve">., S.D. </w:t>
      </w:r>
      <w:proofErr w:type="spellStart"/>
      <w:r>
        <w:rPr>
          <w:rFonts w:cs="Times New Roman"/>
          <w:szCs w:val="24"/>
        </w:rPr>
        <w:t>Uysal</w:t>
      </w:r>
      <w:proofErr w:type="spellEnd"/>
      <w:r>
        <w:rPr>
          <w:rFonts w:cs="Times New Roman"/>
          <w:szCs w:val="24"/>
        </w:rPr>
        <w:t>, and J.M</w:t>
      </w:r>
      <w:r w:rsidRPr="001B2BFF">
        <w:rPr>
          <w:rFonts w:cs="Times New Roman"/>
          <w:szCs w:val="24"/>
        </w:rPr>
        <w:t>. Wooldridge</w:t>
      </w:r>
      <w:r>
        <w:rPr>
          <w:rFonts w:cs="Times New Roman"/>
          <w:szCs w:val="24"/>
        </w:rPr>
        <w:t xml:space="preserve"> (2022)</w:t>
      </w:r>
      <w:r w:rsidRPr="001B2BFF">
        <w:rPr>
          <w:rFonts w:cs="Times New Roman"/>
          <w:szCs w:val="24"/>
        </w:rPr>
        <w:t>, “Doubly Robust Estimation of Local Average</w:t>
      </w:r>
      <w:r>
        <w:rPr>
          <w:rFonts w:cs="Times New Roman"/>
          <w:szCs w:val="24"/>
        </w:rPr>
        <w:t xml:space="preserve"> Treatment Eff</w:t>
      </w:r>
      <w:r w:rsidRPr="001B2BFF">
        <w:rPr>
          <w:rFonts w:cs="Times New Roman"/>
          <w:szCs w:val="24"/>
        </w:rPr>
        <w:t xml:space="preserve">ects Using Inverse Probability Weighted Regression Adjustment,” </w:t>
      </w:r>
      <w:r>
        <w:rPr>
          <w:rFonts w:cs="Times New Roman"/>
          <w:szCs w:val="24"/>
        </w:rPr>
        <w:t xml:space="preserve">working paper. </w:t>
      </w:r>
      <w:hyperlink r:id="rId23" w:history="1">
        <w:r w:rsidRPr="00650889">
          <w:rPr>
            <w:rStyle w:val="Hyperlink"/>
            <w:szCs w:val="24"/>
          </w:rPr>
          <w:t>https://arxiv.org/pdf/2208.01300.pdf</w:t>
        </w:r>
      </w:hyperlink>
    </w:p>
    <w:p w14:paraId="20D187B2" w14:textId="77777777" w:rsidR="00592388" w:rsidRDefault="00592388" w:rsidP="00592388">
      <w:pPr>
        <w:ind w:left="720"/>
        <w:rPr>
          <w:rFonts w:cs="Times New Roman"/>
          <w:szCs w:val="24"/>
        </w:rPr>
      </w:pPr>
      <w:r>
        <w:rPr>
          <w:rFonts w:cs="Times New Roman"/>
          <w:szCs w:val="24"/>
        </w:rPr>
        <w:t xml:space="preserve">Sun, </w:t>
      </w:r>
      <w:proofErr w:type="gramStart"/>
      <w:r>
        <w:rPr>
          <w:rFonts w:cs="Times New Roman"/>
          <w:szCs w:val="24"/>
        </w:rPr>
        <w:t>L.</w:t>
      </w:r>
      <w:proofErr w:type="gramEnd"/>
      <w:r>
        <w:rPr>
          <w:rFonts w:cs="Times New Roman"/>
          <w:szCs w:val="24"/>
        </w:rPr>
        <w:t xml:space="preserve"> and S. Abraham (2021), “</w:t>
      </w:r>
      <w:r w:rsidRPr="00F95083">
        <w:rPr>
          <w:rFonts w:cs="Times New Roman"/>
          <w:szCs w:val="24"/>
        </w:rPr>
        <w:t>Estimating Dynamic Treatment Effects in Event Studies with H</w:t>
      </w:r>
      <w:r>
        <w:rPr>
          <w:rFonts w:cs="Times New Roman"/>
          <w:szCs w:val="24"/>
        </w:rPr>
        <w:t>eterogeneous Treatment Effects,”</w:t>
      </w:r>
      <w:r w:rsidRPr="00F95083">
        <w:rPr>
          <w:rFonts w:cs="Times New Roman"/>
          <w:szCs w:val="24"/>
        </w:rPr>
        <w:t xml:space="preserve"> </w:t>
      </w:r>
      <w:r w:rsidRPr="00F95083">
        <w:rPr>
          <w:rFonts w:cs="Times New Roman"/>
          <w:i/>
          <w:szCs w:val="24"/>
        </w:rPr>
        <w:t>Journal of Econometrics</w:t>
      </w:r>
      <w:r>
        <w:rPr>
          <w:rFonts w:cs="Times New Roman"/>
          <w:szCs w:val="24"/>
        </w:rPr>
        <w:t xml:space="preserve"> 225, 175</w:t>
      </w:r>
      <w:r w:rsidRPr="00F95083">
        <w:rPr>
          <w:rFonts w:cs="Times New Roman"/>
          <w:szCs w:val="24"/>
        </w:rPr>
        <w:t>-199.</w:t>
      </w:r>
    </w:p>
    <w:p w14:paraId="7F32B138" w14:textId="77777777" w:rsidR="00592388" w:rsidRDefault="00592388" w:rsidP="00592388">
      <w:pPr>
        <w:autoSpaceDE w:val="0"/>
        <w:autoSpaceDN w:val="0"/>
        <w:adjustRightInd w:val="0"/>
        <w:ind w:left="720"/>
        <w:rPr>
          <w:rFonts w:cs="Times New Roman"/>
          <w:szCs w:val="24"/>
        </w:rPr>
      </w:pPr>
      <w:r w:rsidRPr="0072363A">
        <w:rPr>
          <w:rFonts w:cs="Times New Roman"/>
          <w:szCs w:val="24"/>
        </w:rPr>
        <w:t xml:space="preserve">Tan, Z. </w:t>
      </w:r>
      <w:r>
        <w:rPr>
          <w:rFonts w:cs="Times New Roman"/>
          <w:szCs w:val="24"/>
        </w:rPr>
        <w:t>(2006), “</w:t>
      </w:r>
      <w:r w:rsidRPr="0072363A">
        <w:rPr>
          <w:rFonts w:cs="Times New Roman"/>
          <w:szCs w:val="24"/>
        </w:rPr>
        <w:t>Regression and Weighting Methods for Causal Inferenc</w:t>
      </w:r>
      <w:r>
        <w:rPr>
          <w:rFonts w:cs="Times New Roman"/>
          <w:szCs w:val="24"/>
        </w:rPr>
        <w:t>e Using Instrumental Variables,”</w:t>
      </w:r>
      <w:r w:rsidRPr="0072363A">
        <w:rPr>
          <w:rFonts w:cs="Times New Roman"/>
          <w:szCs w:val="24"/>
        </w:rPr>
        <w:t xml:space="preserve"> </w:t>
      </w:r>
      <w:r w:rsidRPr="00F95083">
        <w:rPr>
          <w:rFonts w:cs="Times New Roman"/>
          <w:i/>
          <w:szCs w:val="24"/>
        </w:rPr>
        <w:t>Journal of the American Statistical Association</w:t>
      </w:r>
      <w:r>
        <w:rPr>
          <w:rFonts w:cs="Times New Roman"/>
          <w:szCs w:val="24"/>
        </w:rPr>
        <w:t xml:space="preserve"> 101, 1607-</w:t>
      </w:r>
      <w:r w:rsidRPr="0072363A">
        <w:rPr>
          <w:rFonts w:cs="Times New Roman"/>
          <w:szCs w:val="24"/>
        </w:rPr>
        <w:t>1618.</w:t>
      </w:r>
    </w:p>
    <w:p w14:paraId="04C3B502" w14:textId="7A6A9E9D" w:rsidR="00592388" w:rsidRDefault="00592388" w:rsidP="00592388">
      <w:pPr>
        <w:ind w:left="720"/>
        <w:rPr>
          <w:rFonts w:cs="Times New Roman"/>
          <w:szCs w:val="24"/>
        </w:rPr>
      </w:pPr>
      <w:r>
        <w:rPr>
          <w:rFonts w:cs="Times New Roman"/>
          <w:szCs w:val="24"/>
        </w:rPr>
        <w:t xml:space="preserve">Wooldridge, J.M. (2021), “Two-Way Fixed Effects, the Two-Way </w:t>
      </w:r>
      <w:proofErr w:type="spellStart"/>
      <w:r>
        <w:rPr>
          <w:rFonts w:cs="Times New Roman"/>
          <w:szCs w:val="24"/>
        </w:rPr>
        <w:t>Mundlak</w:t>
      </w:r>
      <w:proofErr w:type="spellEnd"/>
      <w:r>
        <w:rPr>
          <w:rFonts w:cs="Times New Roman"/>
          <w:szCs w:val="24"/>
        </w:rPr>
        <w:t xml:space="preserve"> Regression, and Difference-in-Differences Estimators,” working paper.  </w:t>
      </w:r>
      <w:hyperlink r:id="rId24" w:history="1">
        <w:r w:rsidRPr="00650889">
          <w:rPr>
            <w:rStyle w:val="Hyperlink"/>
            <w:szCs w:val="24"/>
          </w:rPr>
          <w:t>https://www.dropbox.com/s/vxopj3p5so5iyp8/two_way_mundlak_20210928.pdf?dl=0</w:t>
        </w:r>
      </w:hyperlink>
    </w:p>
    <w:p w14:paraId="0D358B74" w14:textId="1AB93027" w:rsidR="00592388" w:rsidRDefault="00592388" w:rsidP="00592388">
      <w:pPr>
        <w:ind w:left="720"/>
        <w:rPr>
          <w:rFonts w:cs="Times New Roman"/>
          <w:szCs w:val="24"/>
        </w:rPr>
      </w:pPr>
      <w:r>
        <w:rPr>
          <w:rFonts w:cs="Times New Roman"/>
          <w:szCs w:val="24"/>
        </w:rPr>
        <w:lastRenderedPageBreak/>
        <w:t>Wooldridge, J.M. (2023), “</w:t>
      </w:r>
      <w:r w:rsidRPr="00CA695F">
        <w:rPr>
          <w:rFonts w:cs="Times New Roman"/>
          <w:szCs w:val="24"/>
        </w:rPr>
        <w:t>Simple Approaches to Nonlinear Difference-in-Differences with Panel Data</w:t>
      </w:r>
      <w:r>
        <w:rPr>
          <w:rFonts w:cs="Times New Roman"/>
          <w:szCs w:val="24"/>
        </w:rPr>
        <w:t xml:space="preserve">,” forthcoming, </w:t>
      </w:r>
      <w:r>
        <w:rPr>
          <w:rFonts w:cs="Times New Roman"/>
          <w:i/>
          <w:szCs w:val="24"/>
        </w:rPr>
        <w:t>Econometrics Journal</w:t>
      </w:r>
      <w:r>
        <w:rPr>
          <w:rFonts w:cs="Times New Roman"/>
          <w:szCs w:val="24"/>
        </w:rPr>
        <w:t xml:space="preserve">.  </w:t>
      </w:r>
      <w:hyperlink r:id="rId25" w:history="1">
        <w:r w:rsidRPr="00650889">
          <w:rPr>
            <w:rStyle w:val="Hyperlink"/>
            <w:szCs w:val="24"/>
          </w:rPr>
          <w:t>https://www.dropbox.com/s/8k6rc84dnddt7d0/nonlinear_did_tej_20230719.pdf?dl=0</w:t>
        </w:r>
      </w:hyperlink>
    </w:p>
    <w:p w14:paraId="075DA8A3" w14:textId="77777777" w:rsidR="00592388" w:rsidRPr="009C4C11" w:rsidRDefault="00592388" w:rsidP="00592388">
      <w:pPr>
        <w:ind w:left="720"/>
        <w:rPr>
          <w:rFonts w:cs="Times New Roman"/>
          <w:szCs w:val="24"/>
        </w:rPr>
      </w:pPr>
      <w:r>
        <w:rPr>
          <w:rFonts w:cs="Times New Roman"/>
          <w:szCs w:val="24"/>
        </w:rPr>
        <w:t>Zhan, M., F. Ying, and M. Lin (2022), “</w:t>
      </w:r>
      <w:proofErr w:type="spellStart"/>
      <w:r>
        <w:rPr>
          <w:rFonts w:cs="Times New Roman"/>
          <w:szCs w:val="24"/>
        </w:rPr>
        <w:t>Comparision</w:t>
      </w:r>
      <w:proofErr w:type="spellEnd"/>
      <w:r>
        <w:rPr>
          <w:rFonts w:cs="Times New Roman"/>
          <w:szCs w:val="24"/>
        </w:rPr>
        <w:t xml:space="preserve"> of Covariate Balancing Weighting Methods in Estimating Treatment Effects,” </w:t>
      </w:r>
      <w:r>
        <w:rPr>
          <w:rFonts w:cs="Times New Roman"/>
          <w:i/>
          <w:szCs w:val="24"/>
        </w:rPr>
        <w:t>Journal of Systems Science and Complexity</w:t>
      </w:r>
      <w:r>
        <w:rPr>
          <w:rFonts w:cs="Times New Roman"/>
          <w:szCs w:val="24"/>
        </w:rPr>
        <w:t xml:space="preserve"> 35, 2263-2277.</w:t>
      </w:r>
    </w:p>
    <w:p w14:paraId="2379827A" w14:textId="60A5DDFF" w:rsidR="00174398" w:rsidRPr="001C239A" w:rsidRDefault="00174398" w:rsidP="00174398">
      <w:pPr>
        <w:spacing w:before="100" w:beforeAutospacing="1" w:after="100" w:afterAutospacing="1"/>
        <w:rPr>
          <w:rFonts w:eastAsia="Times New Roman" w:cs="Times New Roman"/>
          <w:szCs w:val="24"/>
        </w:rPr>
      </w:pPr>
      <w:r w:rsidRPr="001C239A">
        <w:rPr>
          <w:rFonts w:eastAsia="Times New Roman" w:cs="Times New Roman"/>
          <w:b/>
          <w:i/>
          <w:szCs w:val="24"/>
        </w:rPr>
        <w:t>Monday reception:</w:t>
      </w:r>
      <w:r>
        <w:rPr>
          <w:rFonts w:eastAsia="Times New Roman" w:cs="Times New Roman"/>
          <w:szCs w:val="24"/>
        </w:rPr>
        <w:t xml:space="preserve">  4:</w:t>
      </w:r>
      <w:r w:rsidR="00EA63DF">
        <w:rPr>
          <w:rFonts w:eastAsia="Times New Roman" w:cs="Times New Roman"/>
          <w:szCs w:val="24"/>
        </w:rPr>
        <w:t>45</w:t>
      </w:r>
      <w:r>
        <w:rPr>
          <w:rFonts w:eastAsia="Times New Roman" w:cs="Times New Roman"/>
          <w:szCs w:val="24"/>
        </w:rPr>
        <w:t>-</w:t>
      </w:r>
      <w:r w:rsidR="00EA63DF">
        <w:rPr>
          <w:rFonts w:eastAsia="Times New Roman" w:cs="Times New Roman"/>
          <w:szCs w:val="24"/>
        </w:rPr>
        <w:t>6:00</w:t>
      </w:r>
      <w:r>
        <w:rPr>
          <w:rFonts w:eastAsia="Times New Roman" w:cs="Times New Roman"/>
          <w:szCs w:val="24"/>
        </w:rPr>
        <w:t>:  In the law school central outdoor courtyard if weather permits, otherwise inside.</w:t>
      </w:r>
    </w:p>
    <w:p w14:paraId="6479C0E3" w14:textId="60162A4A" w:rsidR="00B30786" w:rsidRPr="006B7134" w:rsidRDefault="002A47A2" w:rsidP="00B30786">
      <w:pPr>
        <w:keepNext/>
        <w:jc w:val="both"/>
        <w:rPr>
          <w:rFonts w:eastAsia="Times New Roman" w:cs="Times New Roman"/>
          <w:b/>
          <w:i/>
          <w:szCs w:val="24"/>
        </w:rPr>
      </w:pPr>
      <w:r>
        <w:rPr>
          <w:rFonts w:cs="Times New Roman"/>
          <w:b/>
          <w:color w:val="FF0000"/>
          <w:szCs w:val="24"/>
        </w:rPr>
        <w:t xml:space="preserve">Wednesday </w:t>
      </w:r>
      <w:r w:rsidR="001745A5">
        <w:rPr>
          <w:rFonts w:cs="Times New Roman"/>
          <w:b/>
          <w:color w:val="FF0000"/>
          <w:szCs w:val="24"/>
        </w:rPr>
        <w:t>August 16</w:t>
      </w:r>
      <w:r w:rsidR="00B30786" w:rsidRPr="008362E2">
        <w:rPr>
          <w:rFonts w:cs="Times New Roman"/>
          <w:b/>
          <w:color w:val="FF0000"/>
          <w:szCs w:val="24"/>
        </w:rPr>
        <w:t xml:space="preserve"> (</w:t>
      </w:r>
      <w:r>
        <w:rPr>
          <w:rFonts w:cs="Times New Roman"/>
          <w:b/>
          <w:color w:val="FF0000"/>
          <w:szCs w:val="24"/>
        </w:rPr>
        <w:t>Brantly Callaway</w:t>
      </w:r>
      <w:r w:rsidR="00B30786" w:rsidRPr="008362E2">
        <w:rPr>
          <w:rFonts w:cs="Times New Roman"/>
          <w:b/>
          <w:color w:val="FF0000"/>
          <w:szCs w:val="24"/>
        </w:rPr>
        <w:t>)</w:t>
      </w:r>
      <w:r w:rsidR="00B30786">
        <w:rPr>
          <w:rFonts w:cs="Times New Roman"/>
          <w:b/>
          <w:color w:val="FF0000"/>
          <w:szCs w:val="24"/>
        </w:rPr>
        <w:t xml:space="preserve"> </w:t>
      </w:r>
    </w:p>
    <w:p w14:paraId="237CC090" w14:textId="0EBDC9C3" w:rsidR="00F04D1E" w:rsidRDefault="00F04D1E" w:rsidP="00F04D1E">
      <w:pPr>
        <w:rPr>
          <w:rFonts w:cs="Times New Roman"/>
          <w:b/>
          <w:szCs w:val="24"/>
        </w:rPr>
      </w:pPr>
      <w:r>
        <w:rPr>
          <w:b/>
          <w:bCs/>
          <w:i/>
          <w:iCs/>
        </w:rPr>
        <w:t xml:space="preserve">Advanced panel data methods </w:t>
      </w:r>
      <w:r>
        <w:rPr>
          <w:rFonts w:cs="Times New Roman"/>
          <w:b/>
          <w:szCs w:val="24"/>
        </w:rPr>
        <w:t xml:space="preserve">(9:00-12:00; </w:t>
      </w:r>
      <w:r w:rsidR="00012857">
        <w:rPr>
          <w:rFonts w:cs="Times New Roman"/>
          <w:b/>
          <w:szCs w:val="24"/>
        </w:rPr>
        <w:t>1:45-4:45</w:t>
      </w:r>
      <w:r>
        <w:rPr>
          <w:rFonts w:cs="Times New Roman"/>
          <w:b/>
          <w:szCs w:val="24"/>
        </w:rPr>
        <w:t>)</w:t>
      </w:r>
    </w:p>
    <w:p w14:paraId="7CBA5A56" w14:textId="77777777" w:rsidR="00F921F5" w:rsidRDefault="00F921F5" w:rsidP="00F921F5">
      <w:pPr>
        <w:ind w:left="720"/>
        <w:jc w:val="both"/>
        <w:rPr>
          <w:rStyle w:val="Strong"/>
          <w:b w:val="0"/>
          <w:bCs w:val="0"/>
        </w:rPr>
      </w:pPr>
      <w:r>
        <w:rPr>
          <w:rStyle w:val="contentpasted0"/>
          <w:rFonts w:eastAsia="Times New Roman"/>
          <w:color w:val="000000"/>
          <w:szCs w:val="24"/>
        </w:rPr>
        <w:t xml:space="preserve">New developments in causal inference with panel data with an emphasis on methods that can be implemented with “short” panels (in general) and difference-in-differences (in particular).  Limitations of two-way fixed effects regressions in this context.  Comparison </w:t>
      </w:r>
      <w:r w:rsidRPr="00156D60">
        <w:rPr>
          <w:rStyle w:val="contentpasted0"/>
          <w:rFonts w:eastAsia="Times New Roman"/>
          <w:color w:val="000000"/>
          <w:szCs w:val="24"/>
        </w:rPr>
        <w:t>of alternative estimation strategies that have been proposed to address these</w:t>
      </w:r>
      <w:r>
        <w:rPr>
          <w:rStyle w:val="contentpasted0"/>
          <w:rFonts w:eastAsia="Times New Roman"/>
          <w:color w:val="000000"/>
          <w:szCs w:val="24"/>
        </w:rPr>
        <w:t xml:space="preserve"> weaknesses.  Ways to weaken the parallel trends assumption and to diagnose and/or deal with violations of parallel trends.  Introduction to recent work on dealing with more complicated treatment regimes.  </w:t>
      </w:r>
    </w:p>
    <w:p w14:paraId="4E5E96D9" w14:textId="77777777" w:rsidR="00561FFE" w:rsidRPr="00561FFE" w:rsidRDefault="00D96823" w:rsidP="00561FFE">
      <w:pPr>
        <w:pStyle w:val="western"/>
        <w:spacing w:after="115"/>
        <w:rPr>
          <w:rStyle w:val="contentpasted1"/>
          <w:color w:val="000000"/>
          <w:sz w:val="24"/>
          <w:szCs w:val="24"/>
        </w:rPr>
      </w:pPr>
      <w:r w:rsidRPr="00D96823">
        <w:rPr>
          <w:rStyle w:val="Strong"/>
          <w:rFonts w:cs="Times New Roman"/>
          <w:bCs w:val="0"/>
          <w:i/>
          <w:color w:val="000000" w:themeColor="text1"/>
          <w:szCs w:val="24"/>
          <w:lang w:eastAsia="zh-CN"/>
        </w:rPr>
        <w:t>Readings</w:t>
      </w:r>
      <w:r>
        <w:rPr>
          <w:rStyle w:val="Strong"/>
          <w:rFonts w:cs="Times New Roman"/>
          <w:b w:val="0"/>
          <w:i/>
          <w:color w:val="000000" w:themeColor="text1"/>
          <w:szCs w:val="24"/>
          <w:lang w:eastAsia="zh-CN"/>
        </w:rPr>
        <w:t xml:space="preserve"> </w:t>
      </w:r>
      <w:r w:rsidR="00F921F5">
        <w:rPr>
          <w:rStyle w:val="contentpasted1"/>
          <w:i/>
          <w:iCs/>
          <w:color w:val="000000"/>
          <w:sz w:val="24"/>
          <w:szCs w:val="24"/>
        </w:rPr>
        <w:t>Main readings</w:t>
      </w:r>
      <w:r w:rsidR="00561FFE">
        <w:rPr>
          <w:rStyle w:val="contentpasted1"/>
          <w:i/>
          <w:iCs/>
          <w:color w:val="000000"/>
          <w:sz w:val="24"/>
          <w:szCs w:val="24"/>
        </w:rPr>
        <w:br/>
      </w:r>
      <w:r w:rsidR="00561FFE">
        <w:rPr>
          <w:rStyle w:val="contentpasted1"/>
          <w:i/>
          <w:iCs/>
          <w:color w:val="000000"/>
          <w:sz w:val="24"/>
          <w:szCs w:val="24"/>
        </w:rPr>
        <w:br/>
      </w:r>
      <w:r w:rsidR="00561FFE" w:rsidRPr="00561FFE">
        <w:rPr>
          <w:rStyle w:val="contentpasted1"/>
          <w:color w:val="000000"/>
          <w:sz w:val="24"/>
          <w:szCs w:val="24"/>
        </w:rPr>
        <w:t xml:space="preserve">Callaway, Brantly, 2023. “Difference-in-differences for policy evaluation,” Handbook of Lobar, </w:t>
      </w:r>
      <w:r w:rsidR="00561FFE" w:rsidRPr="00561FFE">
        <w:rPr>
          <w:rStyle w:val="contentpasted1"/>
          <w:i/>
          <w:iCs/>
          <w:color w:val="000000"/>
          <w:sz w:val="24"/>
          <w:szCs w:val="24"/>
        </w:rPr>
        <w:t>Human Resources and Population Economics</w:t>
      </w:r>
      <w:r w:rsidR="00561FFE" w:rsidRPr="00561FFE">
        <w:rPr>
          <w:rStyle w:val="contentpasted1"/>
          <w:color w:val="000000"/>
          <w:sz w:val="24"/>
          <w:szCs w:val="24"/>
        </w:rPr>
        <w:t>. E. by Zimmermann, Klaus F. Springer International Publishing, 2023, pages 1-61.</w:t>
      </w:r>
    </w:p>
    <w:p w14:paraId="59452A89" w14:textId="7C725158" w:rsidR="00F921F5" w:rsidRDefault="00561FFE" w:rsidP="00561FFE">
      <w:pPr>
        <w:pStyle w:val="western"/>
        <w:spacing w:after="115"/>
        <w:rPr>
          <w:rFonts w:ascii="Times New Roman" w:hAnsi="Times New Roman" w:cs="Times New Roman"/>
          <w:color w:val="000000"/>
          <w:sz w:val="24"/>
          <w:szCs w:val="24"/>
        </w:rPr>
      </w:pPr>
      <w:r w:rsidRPr="00561FFE">
        <w:rPr>
          <w:rStyle w:val="contentpasted1"/>
          <w:color w:val="000000"/>
          <w:sz w:val="24"/>
          <w:szCs w:val="24"/>
        </w:rPr>
        <w:t xml:space="preserve">Liu, Licheng, Ye Wang, and Yiqing Xu. 2022. “A Practical Guide to Counterfactual Estimators for Causal Inference with Time-Series Cross-Sectional Data.” </w:t>
      </w:r>
      <w:r w:rsidRPr="00561FFE">
        <w:rPr>
          <w:rStyle w:val="contentpasted1"/>
          <w:i/>
          <w:iCs/>
          <w:color w:val="000000"/>
          <w:sz w:val="24"/>
          <w:szCs w:val="24"/>
        </w:rPr>
        <w:t>American Journal of Political Science</w:t>
      </w:r>
      <w:r w:rsidRPr="00561FFE">
        <w:rPr>
          <w:rStyle w:val="contentpasted1"/>
          <w:color w:val="000000"/>
          <w:sz w:val="24"/>
          <w:szCs w:val="24"/>
        </w:rPr>
        <w:t>, forthcoming</w:t>
      </w:r>
      <w:bookmarkStart w:id="11" w:name="_Hlk139300191"/>
    </w:p>
    <w:bookmarkEnd w:id="11"/>
    <w:p w14:paraId="4D7D9CDD" w14:textId="77777777" w:rsidR="00F921F5" w:rsidRPr="00D03931" w:rsidRDefault="00F921F5" w:rsidP="00F921F5">
      <w:pPr>
        <w:pStyle w:val="western"/>
        <w:spacing w:after="115"/>
        <w:rPr>
          <w:rFonts w:ascii="Times New Roman" w:hAnsi="Times New Roman" w:cs="Times New Roman"/>
          <w:i/>
          <w:iCs/>
          <w:color w:val="000000"/>
          <w:sz w:val="24"/>
          <w:szCs w:val="24"/>
        </w:rPr>
      </w:pPr>
      <w:r w:rsidRPr="00D03931">
        <w:rPr>
          <w:rFonts w:ascii="Times New Roman" w:hAnsi="Times New Roman" w:cs="Times New Roman"/>
          <w:i/>
          <w:iCs/>
          <w:color w:val="000000"/>
          <w:sz w:val="24"/>
          <w:szCs w:val="24"/>
        </w:rPr>
        <w:t>Additional useful readings:</w:t>
      </w:r>
    </w:p>
    <w:p w14:paraId="66F7B4FB" w14:textId="77777777" w:rsidR="00F921F5" w:rsidRDefault="00F921F5" w:rsidP="00F921F5">
      <w:pPr>
        <w:pStyle w:val="western"/>
        <w:spacing w:after="115"/>
        <w:rPr>
          <w:rFonts w:ascii="Times New Roman" w:hAnsi="Times New Roman" w:cs="Times New Roman"/>
          <w:color w:val="000000"/>
          <w:sz w:val="24"/>
          <w:szCs w:val="24"/>
        </w:rPr>
      </w:pPr>
      <w:r>
        <w:rPr>
          <w:rStyle w:val="contentpasted1"/>
          <w:color w:val="000000"/>
          <w:sz w:val="24"/>
          <w:szCs w:val="24"/>
        </w:rPr>
        <w:t xml:space="preserve">Callaway, Brantly, Andrew Goodman-Bacon, and Pedro Sant’Anna, 2021, “Difference-in-differences with a continuous treatment.” </w:t>
      </w:r>
      <w:proofErr w:type="spellStart"/>
      <w:r>
        <w:rPr>
          <w:rStyle w:val="contentpasted1"/>
          <w:color w:val="000000"/>
          <w:sz w:val="24"/>
          <w:szCs w:val="24"/>
        </w:rPr>
        <w:t>arXiv</w:t>
      </w:r>
      <w:proofErr w:type="spellEnd"/>
      <w:r>
        <w:rPr>
          <w:rStyle w:val="contentpasted1"/>
          <w:color w:val="000000"/>
          <w:sz w:val="24"/>
          <w:szCs w:val="24"/>
        </w:rPr>
        <w:t xml:space="preserve"> preprint arXiv:2107.02637.</w:t>
      </w:r>
    </w:p>
    <w:p w14:paraId="47E6F433" w14:textId="77777777" w:rsidR="00F921F5" w:rsidRDefault="00F921F5" w:rsidP="00F921F5">
      <w:pPr>
        <w:pStyle w:val="western"/>
        <w:spacing w:after="115"/>
        <w:rPr>
          <w:rFonts w:ascii="Times New Roman" w:hAnsi="Times New Roman" w:cs="Times New Roman"/>
          <w:color w:val="000000"/>
          <w:sz w:val="24"/>
          <w:szCs w:val="24"/>
        </w:rPr>
      </w:pPr>
      <w:r>
        <w:rPr>
          <w:rStyle w:val="contentpasted1"/>
          <w:color w:val="000000"/>
          <w:sz w:val="24"/>
          <w:szCs w:val="24"/>
        </w:rPr>
        <w:t xml:space="preserve">Gardner, John, 2022 “Two-stage difference in differences.” </w:t>
      </w:r>
      <w:proofErr w:type="spellStart"/>
      <w:r>
        <w:rPr>
          <w:rStyle w:val="contentpasted1"/>
          <w:color w:val="000000"/>
          <w:sz w:val="24"/>
          <w:szCs w:val="24"/>
        </w:rPr>
        <w:t>arXiv</w:t>
      </w:r>
      <w:proofErr w:type="spellEnd"/>
      <w:r>
        <w:rPr>
          <w:rStyle w:val="contentpasted1"/>
          <w:color w:val="000000"/>
          <w:sz w:val="24"/>
          <w:szCs w:val="24"/>
        </w:rPr>
        <w:t xml:space="preserve"> preprint arXiv:2207.05943.</w:t>
      </w:r>
    </w:p>
    <w:p w14:paraId="02331B67" w14:textId="77777777" w:rsidR="00F921F5" w:rsidRDefault="00F921F5" w:rsidP="00F921F5">
      <w:pPr>
        <w:pStyle w:val="western"/>
        <w:spacing w:after="115"/>
        <w:rPr>
          <w:rFonts w:ascii="Times New Roman" w:hAnsi="Times New Roman" w:cs="Times New Roman"/>
          <w:color w:val="000000"/>
          <w:sz w:val="24"/>
          <w:szCs w:val="24"/>
        </w:rPr>
      </w:pPr>
      <w:r>
        <w:rPr>
          <w:rStyle w:val="contentpasted1"/>
          <w:color w:val="000000"/>
          <w:sz w:val="24"/>
          <w:szCs w:val="24"/>
        </w:rPr>
        <w:t xml:space="preserve">Rambachan, </w:t>
      </w:r>
      <w:proofErr w:type="gramStart"/>
      <w:r>
        <w:rPr>
          <w:rStyle w:val="contentpasted1"/>
          <w:color w:val="000000"/>
          <w:sz w:val="24"/>
          <w:szCs w:val="24"/>
        </w:rPr>
        <w:t>Ashesh ,and</w:t>
      </w:r>
      <w:proofErr w:type="gramEnd"/>
      <w:r>
        <w:rPr>
          <w:rStyle w:val="contentpasted1"/>
          <w:color w:val="000000"/>
          <w:sz w:val="24"/>
          <w:szCs w:val="24"/>
        </w:rPr>
        <w:t xml:space="preserve"> Jonathan Roth (2023), “A more credible approach to parallel trends.” </w:t>
      </w:r>
      <w:r>
        <w:rPr>
          <w:rStyle w:val="contentpasted1"/>
          <w:i/>
          <w:iCs/>
          <w:color w:val="000000"/>
          <w:sz w:val="24"/>
          <w:szCs w:val="24"/>
        </w:rPr>
        <w:t>Review of Economic Studies</w:t>
      </w:r>
      <w:r>
        <w:rPr>
          <w:rStyle w:val="contentpasted1"/>
          <w:color w:val="000000"/>
          <w:sz w:val="24"/>
          <w:szCs w:val="24"/>
        </w:rPr>
        <w:t>.</w:t>
      </w:r>
    </w:p>
    <w:p w14:paraId="11C5FC1A" w14:textId="4720D092" w:rsidR="00B30786" w:rsidRPr="00974091" w:rsidRDefault="00694E3B" w:rsidP="00B30786">
      <w:pPr>
        <w:keepNext/>
        <w:rPr>
          <w:rFonts w:cs="Times New Roman"/>
          <w:b/>
          <w:szCs w:val="24"/>
        </w:rPr>
      </w:pPr>
      <w:r>
        <w:rPr>
          <w:rFonts w:cs="Times New Roman"/>
          <w:b/>
          <w:color w:val="FF0000"/>
          <w:szCs w:val="24"/>
        </w:rPr>
        <w:t>Wedn</w:t>
      </w:r>
      <w:r w:rsidR="00B30786" w:rsidRPr="008D61C7">
        <w:rPr>
          <w:rFonts w:cs="Times New Roman"/>
          <w:b/>
          <w:color w:val="FF0000"/>
          <w:szCs w:val="24"/>
        </w:rPr>
        <w:t>esday lunch talk (Bernie Black):  Bloopers II</w:t>
      </w:r>
      <w:r w:rsidR="00B30786" w:rsidRPr="008D61C7">
        <w:rPr>
          <w:rFonts w:eastAsia="Times New Roman" w:cs="Times New Roman"/>
          <w:b/>
          <w:color w:val="FF0000"/>
          <w:szCs w:val="24"/>
        </w:rPr>
        <w:t xml:space="preserve">:  How Other Smart People Get Causal Inference Wrong </w:t>
      </w:r>
      <w:r w:rsidR="00B30786">
        <w:rPr>
          <w:rFonts w:eastAsia="Times New Roman" w:cs="Times New Roman"/>
          <w:b/>
          <w:szCs w:val="24"/>
        </w:rPr>
        <w:t>(12:</w:t>
      </w:r>
      <w:r w:rsidR="00012857">
        <w:rPr>
          <w:rFonts w:eastAsia="Times New Roman" w:cs="Times New Roman"/>
          <w:b/>
          <w:szCs w:val="24"/>
        </w:rPr>
        <w:t>15</w:t>
      </w:r>
      <w:r w:rsidR="00B30786">
        <w:rPr>
          <w:rFonts w:eastAsia="Times New Roman" w:cs="Times New Roman"/>
          <w:b/>
          <w:szCs w:val="24"/>
        </w:rPr>
        <w:t>-1:</w:t>
      </w:r>
      <w:r w:rsidR="00012857">
        <w:rPr>
          <w:rFonts w:eastAsia="Times New Roman" w:cs="Times New Roman"/>
          <w:b/>
          <w:szCs w:val="24"/>
        </w:rPr>
        <w:t>15</w:t>
      </w:r>
      <w:r w:rsidR="00B30786">
        <w:rPr>
          <w:rFonts w:eastAsia="Times New Roman" w:cs="Times New Roman"/>
          <w:b/>
          <w:szCs w:val="24"/>
        </w:rPr>
        <w:t>)</w:t>
      </w:r>
    </w:p>
    <w:p w14:paraId="73652D16" w14:textId="77777777" w:rsidR="00B30786" w:rsidRDefault="00B30786" w:rsidP="00B30786">
      <w:pPr>
        <w:ind w:left="720"/>
        <w:rPr>
          <w:rFonts w:cs="Times New Roman"/>
          <w:szCs w:val="24"/>
        </w:rPr>
      </w:pPr>
      <w:r w:rsidRPr="00CF7F43">
        <w:rPr>
          <w:rFonts w:cs="Times New Roman"/>
          <w:szCs w:val="24"/>
        </w:rPr>
        <w:t>Examples, drawn from different areas, of how to get causal inference wrong.</w:t>
      </w:r>
      <w:r>
        <w:rPr>
          <w:rFonts w:cs="Times New Roman"/>
          <w:szCs w:val="24"/>
        </w:rPr>
        <w:t xml:space="preserve">  I currently plan to use the following papers as examples, in case you want to look at them before the talk and see if you can figure out what I think is wrong:</w:t>
      </w:r>
    </w:p>
    <w:p w14:paraId="0B7F9550" w14:textId="77777777" w:rsidR="00B30786" w:rsidRDefault="00B30786" w:rsidP="00B30786">
      <w:pPr>
        <w:numPr>
          <w:ilvl w:val="0"/>
          <w:numId w:val="7"/>
        </w:numPr>
      </w:pPr>
      <w:r>
        <w:t xml:space="preserve">Desai, Mihir, and Dhammika Dharmapala (2009), Corporate Tax Avoidance and Firm Value, 91 </w:t>
      </w:r>
      <w:r>
        <w:rPr>
          <w:i/>
          <w:iCs/>
        </w:rPr>
        <w:t xml:space="preserve">Review of Economics and Statistics </w:t>
      </w:r>
      <w:r>
        <w:t>537-546.</w:t>
      </w:r>
    </w:p>
    <w:p w14:paraId="388FDC54" w14:textId="77777777" w:rsidR="00B30786" w:rsidRDefault="00B30786" w:rsidP="00B30786">
      <w:pPr>
        <w:numPr>
          <w:ilvl w:val="0"/>
          <w:numId w:val="7"/>
        </w:numPr>
      </w:pPr>
      <w:r>
        <w:lastRenderedPageBreak/>
        <w:t xml:space="preserve">Duchin, Ram, John </w:t>
      </w:r>
      <w:proofErr w:type="spellStart"/>
      <w:r>
        <w:t>Matsusaka</w:t>
      </w:r>
      <w:proofErr w:type="spellEnd"/>
      <w:r>
        <w:t xml:space="preserve">, and </w:t>
      </w:r>
      <w:proofErr w:type="spellStart"/>
      <w:r>
        <w:t>Oguzhan</w:t>
      </w:r>
      <w:proofErr w:type="spellEnd"/>
      <w:r>
        <w:t xml:space="preserve"> </w:t>
      </w:r>
      <w:proofErr w:type="spellStart"/>
      <w:r>
        <w:t>Ozbas</w:t>
      </w:r>
      <w:proofErr w:type="spellEnd"/>
      <w:r>
        <w:t xml:space="preserve"> (2010), When Are Outside Directors </w:t>
      </w:r>
      <w:proofErr w:type="gramStart"/>
      <w:r>
        <w:t>Effective?,</w:t>
      </w:r>
      <w:proofErr w:type="gramEnd"/>
      <w:r>
        <w:t xml:space="preserve"> 95 </w:t>
      </w:r>
      <w:r>
        <w:rPr>
          <w:i/>
          <w:iCs/>
        </w:rPr>
        <w:t>Journal of Financial Economics</w:t>
      </w:r>
      <w:r>
        <w:t xml:space="preserve"> 195-214.</w:t>
      </w:r>
    </w:p>
    <w:p w14:paraId="02045A30" w14:textId="77777777" w:rsidR="00B30786" w:rsidRDefault="00B30786" w:rsidP="00B30786">
      <w:pPr>
        <w:numPr>
          <w:ilvl w:val="0"/>
          <w:numId w:val="7"/>
        </w:numPr>
      </w:pPr>
      <w:r>
        <w:t xml:space="preserve">Frey, Bruno, and Stephan Meier (2004), Social Comparisons and Pro-Social Behavior:  Testing “Conditional Cooperation” in a Field Experiment, 94 </w:t>
      </w:r>
      <w:r>
        <w:rPr>
          <w:i/>
          <w:iCs/>
        </w:rPr>
        <w:t>American Economic Review</w:t>
      </w:r>
      <w:r>
        <w:t xml:space="preserve"> 1717-1722.</w:t>
      </w:r>
    </w:p>
    <w:p w14:paraId="7C04847A" w14:textId="77777777" w:rsidR="00B30786" w:rsidRDefault="00B30786" w:rsidP="00B30786">
      <w:pPr>
        <w:numPr>
          <w:ilvl w:val="0"/>
          <w:numId w:val="7"/>
        </w:numPr>
      </w:pPr>
      <w:r>
        <w:t xml:space="preserve">Iliev, Peter (2010), The Effect of SOX Section 404:  Costs, Earnings Quality, and Stock Prices, 65 </w:t>
      </w:r>
      <w:r>
        <w:rPr>
          <w:i/>
          <w:iCs/>
        </w:rPr>
        <w:t>Journal of Finance</w:t>
      </w:r>
      <w:r>
        <w:t xml:space="preserve"> 1163-1196.</w:t>
      </w:r>
    </w:p>
    <w:p w14:paraId="545B407F" w14:textId="77777777" w:rsidR="00B30786" w:rsidRDefault="00B30786" w:rsidP="00B30786">
      <w:pPr>
        <w:numPr>
          <w:ilvl w:val="0"/>
          <w:numId w:val="7"/>
        </w:numPr>
      </w:pPr>
      <w:proofErr w:type="spellStart"/>
      <w:r>
        <w:t>Rauh</w:t>
      </w:r>
      <w:proofErr w:type="spellEnd"/>
      <w:r>
        <w:t xml:space="preserve">, Joshua (2006), Own Company Stock in Defined Contribution Pension Plans:  A Takeover Defense?, 81 </w:t>
      </w:r>
      <w:r>
        <w:rPr>
          <w:i/>
          <w:iCs/>
        </w:rPr>
        <w:t>Journal of Financial Economics</w:t>
      </w:r>
      <w:r>
        <w:t>  379-410</w:t>
      </w:r>
    </w:p>
    <w:p w14:paraId="4BC62293" w14:textId="77777777" w:rsidR="00B30786" w:rsidRDefault="00B30786" w:rsidP="00B30786">
      <w:pPr>
        <w:numPr>
          <w:ilvl w:val="0"/>
          <w:numId w:val="7"/>
        </w:numPr>
      </w:pPr>
      <w:r>
        <w:t xml:space="preserve">Sommers, Benjamin D., Sharon K. Long, and Katherine Baicker (2014), Changes in Mortality after Massachusetts Health Care </w:t>
      </w:r>
      <w:proofErr w:type="gramStart"/>
      <w:r>
        <w:t>Reform”  A</w:t>
      </w:r>
      <w:proofErr w:type="gramEnd"/>
      <w:r>
        <w:t xml:space="preserve"> Quasi-experimental Study, 160 </w:t>
      </w:r>
      <w:r>
        <w:rPr>
          <w:i/>
          <w:iCs/>
        </w:rPr>
        <w:t xml:space="preserve">Annals of Internal Medicine </w:t>
      </w:r>
      <w:r>
        <w:t>585-594.</w:t>
      </w:r>
    </w:p>
    <w:p w14:paraId="470A4D7C" w14:textId="105C87CA" w:rsidR="00694E3B" w:rsidRPr="00694E3B" w:rsidRDefault="00694E3B" w:rsidP="00694E3B">
      <w:pPr>
        <w:jc w:val="both"/>
        <w:rPr>
          <w:rStyle w:val="Strong"/>
          <w:color w:val="FF0000"/>
        </w:rPr>
      </w:pPr>
      <w:r w:rsidRPr="00694E3B">
        <w:rPr>
          <w:rStyle w:val="Strong"/>
          <w:color w:val="FF0000"/>
        </w:rPr>
        <w:t>Thursday morning, August 17 (Christopher Walters):  9:00-1:00</w:t>
      </w:r>
    </w:p>
    <w:p w14:paraId="714B5753" w14:textId="77777777" w:rsidR="00694E3B" w:rsidRPr="00694E3B" w:rsidRDefault="00694E3B" w:rsidP="00694E3B">
      <w:pPr>
        <w:ind w:left="1080"/>
        <w:jc w:val="both"/>
        <w:rPr>
          <w:rStyle w:val="Strong"/>
          <w:i/>
          <w:iCs/>
        </w:rPr>
      </w:pPr>
      <w:r w:rsidRPr="00694E3B">
        <w:rPr>
          <w:rStyle w:val="Strong"/>
          <w:i/>
          <w:iCs/>
        </w:rPr>
        <w:t>Empirical Bayes Methods</w:t>
      </w:r>
    </w:p>
    <w:p w14:paraId="7261FDB7" w14:textId="77777777" w:rsidR="00694E3B" w:rsidRPr="00694E3B" w:rsidRDefault="00694E3B" w:rsidP="006C1F48">
      <w:pPr>
        <w:ind w:left="1080"/>
        <w:jc w:val="both"/>
        <w:rPr>
          <w:rStyle w:val="Strong"/>
          <w:b w:val="0"/>
          <w:bCs w:val="0"/>
        </w:rPr>
      </w:pPr>
      <w:r w:rsidRPr="00694E3B">
        <w:rPr>
          <w:rStyle w:val="Strong"/>
          <w:b w:val="0"/>
          <w:bCs w:val="0"/>
        </w:rPr>
        <w:t>Empirical Bayes methods for studying heterogeneity and estimating individual effects in settings with many unit-specific parameters (e.g., school, teacher, or physician quality; neighborhood effects on economic mobility; firm effects on wages; employer-specific labor market discrimination). Topics will include methods for quantifying variation in effects, empirical Bayes shrinkage for estimating individual effects, and connections to multiple testing and decision theory.</w:t>
      </w:r>
    </w:p>
    <w:p w14:paraId="0FCFF6D0" w14:textId="77777777" w:rsidR="006C1F48" w:rsidRDefault="006C1F48" w:rsidP="006C1F48">
      <w:bookmarkStart w:id="12" w:name="_Hlk136978514"/>
      <w:r w:rsidRPr="006C1F48">
        <w:rPr>
          <w:b/>
          <w:bCs/>
        </w:rPr>
        <w:t>Readings</w:t>
      </w:r>
    </w:p>
    <w:p w14:paraId="1D5FDF4F" w14:textId="24A95934" w:rsidR="000859E5" w:rsidRDefault="000859E5" w:rsidP="000859E5">
      <w:pPr>
        <w:spacing w:before="100" w:beforeAutospacing="1" w:after="100" w:afterAutospacing="1"/>
        <w:ind w:left="720"/>
        <w:rPr>
          <w:sz w:val="22"/>
        </w:rPr>
      </w:pPr>
      <w:r>
        <w:t xml:space="preserve">Angrist, </w:t>
      </w:r>
      <w:r w:rsidR="0019537D">
        <w:t xml:space="preserve">Joshua, Peter </w:t>
      </w:r>
      <w:r>
        <w:t xml:space="preserve">Hull, </w:t>
      </w:r>
      <w:r w:rsidR="006C1F48">
        <w:t xml:space="preserve">Parag </w:t>
      </w:r>
      <w:r>
        <w:t xml:space="preserve">Pathak, and </w:t>
      </w:r>
      <w:r w:rsidR="0019537D">
        <w:t xml:space="preserve">Christopher </w:t>
      </w:r>
      <w:r>
        <w:t>Walters</w:t>
      </w:r>
      <w:r w:rsidR="006C1F48">
        <w:t>,</w:t>
      </w:r>
      <w:r>
        <w:t xml:space="preserve"> “Leveraging lotteries for school value-added: testing and estimation." </w:t>
      </w:r>
      <w:r>
        <w:rPr>
          <w:i/>
          <w:iCs/>
        </w:rPr>
        <w:t>Quarterly Journal of Economics</w:t>
      </w:r>
      <w:r>
        <w:t> 132(2)</w:t>
      </w:r>
      <w:r w:rsidR="006C1F48">
        <w:t>:  871-919 (2017)</w:t>
      </w:r>
      <w:r>
        <w:t>.</w:t>
      </w:r>
    </w:p>
    <w:p w14:paraId="53A46384" w14:textId="02F6EBF3" w:rsidR="000859E5" w:rsidRDefault="000859E5" w:rsidP="000859E5">
      <w:pPr>
        <w:spacing w:before="100" w:beforeAutospacing="1" w:after="100" w:afterAutospacing="1"/>
        <w:ind w:left="720"/>
      </w:pPr>
      <w:r>
        <w:t>Bradley Efron, </w:t>
      </w:r>
      <w:r w:rsidRPr="000859E5">
        <w:rPr>
          <w:i/>
          <w:iCs/>
        </w:rPr>
        <w:t>Large-scale inference: Empirical Bayes methods for estimation, testing, and prediction</w:t>
      </w:r>
      <w:r>
        <w:t>. Cambridge University Press (2012).</w:t>
      </w:r>
    </w:p>
    <w:p w14:paraId="33231749" w14:textId="55C6764F" w:rsidR="000859E5" w:rsidRDefault="000859E5" w:rsidP="000859E5">
      <w:pPr>
        <w:spacing w:before="100" w:beforeAutospacing="1" w:after="100" w:afterAutospacing="1"/>
        <w:ind w:left="720"/>
      </w:pPr>
      <w:r>
        <w:t xml:space="preserve">Kline, </w:t>
      </w:r>
      <w:r w:rsidR="0019537D">
        <w:t xml:space="preserve">Patrick, Evan </w:t>
      </w:r>
      <w:r>
        <w:t xml:space="preserve">Rose, and </w:t>
      </w:r>
      <w:r w:rsidR="0019537D">
        <w:t xml:space="preserve">Christopher </w:t>
      </w:r>
      <w:r>
        <w:t>Walters</w:t>
      </w:r>
      <w:r w:rsidR="0019537D">
        <w:t>,</w:t>
      </w:r>
      <w:r>
        <w:t xml:space="preserve"> “Systemic discrimination among large US employers.” </w:t>
      </w:r>
      <w:r>
        <w:rPr>
          <w:i/>
          <w:iCs/>
        </w:rPr>
        <w:t>Quarterly Journal of Economics </w:t>
      </w:r>
      <w:r>
        <w:t>137(4)</w:t>
      </w:r>
      <w:r w:rsidR="0019537D">
        <w:t>:  1-74 (2022)</w:t>
      </w:r>
      <w:r>
        <w:t>.</w:t>
      </w:r>
    </w:p>
    <w:p w14:paraId="30F87AF8" w14:textId="5B66FA3A" w:rsidR="000859E5" w:rsidRDefault="006C1F48" w:rsidP="000859E5">
      <w:pPr>
        <w:spacing w:before="100" w:beforeAutospacing="1" w:after="100" w:afterAutospacing="1"/>
        <w:ind w:left="720"/>
      </w:pPr>
      <w:r>
        <w:t>K</w:t>
      </w:r>
      <w:r w:rsidR="000859E5">
        <w:t xml:space="preserve">line, </w:t>
      </w:r>
      <w:r w:rsidR="0019537D">
        <w:t xml:space="preserve">Patrick, Raffaele </w:t>
      </w:r>
      <w:proofErr w:type="spellStart"/>
      <w:r w:rsidR="000859E5">
        <w:t>Saggio</w:t>
      </w:r>
      <w:proofErr w:type="spellEnd"/>
      <w:r w:rsidR="000859E5">
        <w:t xml:space="preserve">, and </w:t>
      </w:r>
      <w:r w:rsidR="0019537D">
        <w:t xml:space="preserve">Mikkel </w:t>
      </w:r>
      <w:proofErr w:type="spellStart"/>
      <w:r w:rsidR="000859E5">
        <w:t>S</w:t>
      </w:r>
      <w:r w:rsidR="000859E5">
        <w:rPr>
          <w:rFonts w:ascii="Arial" w:hAnsi="Arial" w:cs="Arial"/>
          <w:color w:val="202122"/>
          <w:sz w:val="21"/>
          <w:szCs w:val="21"/>
        </w:rPr>
        <w:t>ø</w:t>
      </w:r>
      <w:r w:rsidR="000859E5">
        <w:t>lvsten</w:t>
      </w:r>
      <w:proofErr w:type="spellEnd"/>
      <w:r w:rsidR="0019537D">
        <w:t>,</w:t>
      </w:r>
      <w:r w:rsidR="000859E5">
        <w:t xml:space="preserve"> "Leave-out estimation of variance components." </w:t>
      </w:r>
      <w:r w:rsidR="000859E5">
        <w:rPr>
          <w:i/>
          <w:iCs/>
        </w:rPr>
        <w:t>Econometrica </w:t>
      </w:r>
      <w:r w:rsidR="000859E5">
        <w:t>88(5)</w:t>
      </w:r>
      <w:r w:rsidR="0019537D">
        <w:t>: 1859-1898 (2020)</w:t>
      </w:r>
      <w:r w:rsidR="000859E5">
        <w:t>.</w:t>
      </w:r>
    </w:p>
    <w:p w14:paraId="502ECF14" w14:textId="189A71F8" w:rsidR="000859E5" w:rsidRDefault="000859E5" w:rsidP="000859E5">
      <w:pPr>
        <w:spacing w:before="100" w:beforeAutospacing="1" w:after="100" w:afterAutospacing="1"/>
        <w:ind w:left="720"/>
      </w:pPr>
      <w:r>
        <w:t>Kline</w:t>
      </w:r>
      <w:r w:rsidR="0019537D">
        <w:t>, Patrick,</w:t>
      </w:r>
      <w:r>
        <w:t xml:space="preserve"> and </w:t>
      </w:r>
      <w:r w:rsidR="0019537D">
        <w:t xml:space="preserve">Christopher </w:t>
      </w:r>
      <w:r>
        <w:t>Walters</w:t>
      </w:r>
      <w:r w:rsidR="0019537D">
        <w:t>,</w:t>
      </w:r>
      <w:r>
        <w:t xml:space="preserve"> "Experimental detection of job-level employment discrimination." </w:t>
      </w:r>
      <w:r>
        <w:rPr>
          <w:i/>
          <w:iCs/>
        </w:rPr>
        <w:t>Econometrica </w:t>
      </w:r>
      <w:r>
        <w:t>89(2</w:t>
      </w:r>
      <w:r w:rsidRPr="0019537D">
        <w:rPr>
          <w:rFonts w:asciiTheme="majorBidi" w:hAnsiTheme="majorBidi" w:cstheme="majorBidi"/>
          <w:szCs w:val="24"/>
        </w:rPr>
        <w:t>)</w:t>
      </w:r>
      <w:r w:rsidR="0019537D" w:rsidRPr="0019537D">
        <w:rPr>
          <w:rFonts w:asciiTheme="majorBidi" w:hAnsiTheme="majorBidi" w:cstheme="majorBidi"/>
          <w:szCs w:val="24"/>
        </w:rPr>
        <w:t xml:space="preserve">: </w:t>
      </w:r>
      <w:r w:rsidR="0019537D" w:rsidRPr="0019537D">
        <w:rPr>
          <w:rFonts w:asciiTheme="majorBidi" w:hAnsiTheme="majorBidi" w:cstheme="majorBidi"/>
          <w:szCs w:val="24"/>
          <w:lang w:bidi="he-IL"/>
        </w:rPr>
        <w:t>765–792</w:t>
      </w:r>
      <w:r w:rsidR="0019537D">
        <w:rPr>
          <w:rFonts w:ascii="Dutch801BT-Roman" w:hAnsi="Dutch801BT-Roman" w:cs="Dutch801BT-Roman"/>
          <w:sz w:val="17"/>
          <w:szCs w:val="17"/>
          <w:lang w:bidi="he-IL"/>
        </w:rPr>
        <w:t xml:space="preserve"> </w:t>
      </w:r>
      <w:r w:rsidR="0019537D">
        <w:t>(2021)</w:t>
      </w:r>
      <w:r>
        <w:t>.</w:t>
      </w:r>
    </w:p>
    <w:p w14:paraId="2ECB1360" w14:textId="7812E3F9" w:rsidR="000859E5" w:rsidRDefault="000859E5" w:rsidP="000859E5">
      <w:pPr>
        <w:spacing w:before="100" w:beforeAutospacing="1" w:after="100" w:afterAutospacing="1"/>
        <w:ind w:left="720"/>
      </w:pPr>
      <w:proofErr w:type="spellStart"/>
      <w:r>
        <w:t>Koenker</w:t>
      </w:r>
      <w:proofErr w:type="spellEnd"/>
      <w:r w:rsidR="0019537D">
        <w:t>, Roger,</w:t>
      </w:r>
      <w:r>
        <w:t xml:space="preserve"> and </w:t>
      </w:r>
      <w:proofErr w:type="spellStart"/>
      <w:r w:rsidR="0019537D">
        <w:t>Jaiying</w:t>
      </w:r>
      <w:proofErr w:type="spellEnd"/>
      <w:r w:rsidR="0019537D">
        <w:t xml:space="preserve"> </w:t>
      </w:r>
      <w:r>
        <w:t>Gu</w:t>
      </w:r>
      <w:r w:rsidR="0019537D">
        <w:t>,</w:t>
      </w:r>
      <w:r>
        <w:t xml:space="preserve"> “</w:t>
      </w:r>
      <w:proofErr w:type="spellStart"/>
      <w:r>
        <w:t>REBayes</w:t>
      </w:r>
      <w:proofErr w:type="spellEnd"/>
      <w:r>
        <w:t>: an R package for empirical Bayes mixture methods.” </w:t>
      </w:r>
      <w:r>
        <w:rPr>
          <w:i/>
          <w:iCs/>
        </w:rPr>
        <w:t>Journal of Statistical Software </w:t>
      </w:r>
      <w:r>
        <w:t>82(</w:t>
      </w:r>
      <w:r w:rsidR="0019537D">
        <w:t>8</w:t>
      </w:r>
      <w:r>
        <w:t>)</w:t>
      </w:r>
      <w:r w:rsidR="0019537D">
        <w:t>:  1-26 (2017)</w:t>
      </w:r>
      <w:r>
        <w:t>.</w:t>
      </w:r>
    </w:p>
    <w:bookmarkEnd w:id="12"/>
    <w:p w14:paraId="2710B55C" w14:textId="4B659DE0" w:rsidR="00694E3B" w:rsidRDefault="00694E3B" w:rsidP="00694E3B"/>
    <w:sectPr w:rsidR="00694E3B" w:rsidSect="004258B9">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23B40" w14:textId="77777777" w:rsidR="00940E91" w:rsidRDefault="00940E91" w:rsidP="00574FEB">
      <w:pPr>
        <w:spacing w:after="0"/>
      </w:pPr>
      <w:r>
        <w:separator/>
      </w:r>
    </w:p>
  </w:endnote>
  <w:endnote w:type="continuationSeparator" w:id="0">
    <w:p w14:paraId="10B149E8" w14:textId="77777777" w:rsidR="00940E91" w:rsidRDefault="00940E91" w:rsidP="00574F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utch801BT-Roman">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5579"/>
      <w:docPartObj>
        <w:docPartGallery w:val="Page Numbers (Bottom of Page)"/>
        <w:docPartUnique/>
      </w:docPartObj>
    </w:sdtPr>
    <w:sdtContent>
      <w:p w14:paraId="5E621745" w14:textId="37B2415F" w:rsidR="00017914" w:rsidRDefault="00AC3EF5">
        <w:pPr>
          <w:pStyle w:val="Footer"/>
          <w:jc w:val="center"/>
        </w:pPr>
        <w:r>
          <w:fldChar w:fldCharType="begin"/>
        </w:r>
        <w:r w:rsidR="00017914">
          <w:instrText xml:space="preserve"> PAGE   \* MERGEFORMAT </w:instrText>
        </w:r>
        <w:r>
          <w:fldChar w:fldCharType="separate"/>
        </w:r>
        <w:r w:rsidR="00197B18">
          <w:rPr>
            <w:noProof/>
          </w:rPr>
          <w:t>7</w:t>
        </w:r>
        <w:r>
          <w:rPr>
            <w:noProof/>
          </w:rPr>
          <w:fldChar w:fldCharType="end"/>
        </w:r>
      </w:p>
    </w:sdtContent>
  </w:sdt>
  <w:p w14:paraId="7423AA66" w14:textId="77777777" w:rsidR="00017914" w:rsidRDefault="00017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DE5DC" w14:textId="77777777" w:rsidR="00940E91" w:rsidRDefault="00940E91" w:rsidP="00574FEB">
      <w:pPr>
        <w:spacing w:after="0"/>
      </w:pPr>
      <w:r>
        <w:separator/>
      </w:r>
    </w:p>
  </w:footnote>
  <w:footnote w:type="continuationSeparator" w:id="0">
    <w:p w14:paraId="360C3142" w14:textId="77777777" w:rsidR="00940E91" w:rsidRDefault="00940E91" w:rsidP="00574FE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3EAB"/>
    <w:multiLevelType w:val="hybridMultilevel"/>
    <w:tmpl w:val="54A25B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D32C72"/>
    <w:multiLevelType w:val="hybridMultilevel"/>
    <w:tmpl w:val="0BC2922C"/>
    <w:lvl w:ilvl="0" w:tplc="EAE026C0">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36AF1DC7"/>
    <w:multiLevelType w:val="hybridMultilevel"/>
    <w:tmpl w:val="0ECAA69C"/>
    <w:lvl w:ilvl="0" w:tplc="47F854A0">
      <w:start w:val="1"/>
      <w:numFmt w:val="bullet"/>
      <w:lvlText w:val="•"/>
      <w:lvlJc w:val="left"/>
      <w:pPr>
        <w:tabs>
          <w:tab w:val="num" w:pos="720"/>
        </w:tabs>
        <w:ind w:left="720" w:hanging="360"/>
      </w:pPr>
      <w:rPr>
        <w:rFonts w:ascii="Times New Roman" w:hAnsi="Times New Roman" w:cs="Times New Roman" w:hint="default"/>
      </w:rPr>
    </w:lvl>
    <w:lvl w:ilvl="1" w:tplc="E1BC9CE4">
      <w:start w:val="1"/>
      <w:numFmt w:val="bullet"/>
      <w:lvlText w:val="•"/>
      <w:lvlJc w:val="left"/>
      <w:pPr>
        <w:tabs>
          <w:tab w:val="num" w:pos="1440"/>
        </w:tabs>
        <w:ind w:left="1440" w:hanging="360"/>
      </w:pPr>
      <w:rPr>
        <w:rFonts w:ascii="Times New Roman" w:hAnsi="Times New Roman" w:cs="Times New Roman" w:hint="default"/>
      </w:rPr>
    </w:lvl>
    <w:lvl w:ilvl="2" w:tplc="7F64ABC4">
      <w:start w:val="1"/>
      <w:numFmt w:val="bullet"/>
      <w:lvlText w:val="•"/>
      <w:lvlJc w:val="left"/>
      <w:pPr>
        <w:tabs>
          <w:tab w:val="num" w:pos="2160"/>
        </w:tabs>
        <w:ind w:left="2160" w:hanging="360"/>
      </w:pPr>
      <w:rPr>
        <w:rFonts w:ascii="Times New Roman" w:hAnsi="Times New Roman" w:cs="Times New Roman" w:hint="default"/>
      </w:rPr>
    </w:lvl>
    <w:lvl w:ilvl="3" w:tplc="1CE49944">
      <w:start w:val="1"/>
      <w:numFmt w:val="bullet"/>
      <w:lvlText w:val="•"/>
      <w:lvlJc w:val="left"/>
      <w:pPr>
        <w:tabs>
          <w:tab w:val="num" w:pos="2880"/>
        </w:tabs>
        <w:ind w:left="2880" w:hanging="360"/>
      </w:pPr>
      <w:rPr>
        <w:rFonts w:ascii="Times New Roman" w:hAnsi="Times New Roman" w:cs="Times New Roman" w:hint="default"/>
      </w:rPr>
    </w:lvl>
    <w:lvl w:ilvl="4" w:tplc="69F6A4E0">
      <w:start w:val="1"/>
      <w:numFmt w:val="bullet"/>
      <w:lvlText w:val="•"/>
      <w:lvlJc w:val="left"/>
      <w:pPr>
        <w:tabs>
          <w:tab w:val="num" w:pos="3600"/>
        </w:tabs>
        <w:ind w:left="3600" w:hanging="360"/>
      </w:pPr>
      <w:rPr>
        <w:rFonts w:ascii="Times New Roman" w:hAnsi="Times New Roman" w:cs="Times New Roman" w:hint="default"/>
      </w:rPr>
    </w:lvl>
    <w:lvl w:ilvl="5" w:tplc="C61E23B8">
      <w:start w:val="1"/>
      <w:numFmt w:val="bullet"/>
      <w:lvlText w:val="•"/>
      <w:lvlJc w:val="left"/>
      <w:pPr>
        <w:tabs>
          <w:tab w:val="num" w:pos="4320"/>
        </w:tabs>
        <w:ind w:left="4320" w:hanging="360"/>
      </w:pPr>
      <w:rPr>
        <w:rFonts w:ascii="Times New Roman" w:hAnsi="Times New Roman" w:cs="Times New Roman" w:hint="default"/>
      </w:rPr>
    </w:lvl>
    <w:lvl w:ilvl="6" w:tplc="9D2E9D1E">
      <w:start w:val="1"/>
      <w:numFmt w:val="bullet"/>
      <w:lvlText w:val="•"/>
      <w:lvlJc w:val="left"/>
      <w:pPr>
        <w:tabs>
          <w:tab w:val="num" w:pos="5040"/>
        </w:tabs>
        <w:ind w:left="5040" w:hanging="360"/>
      </w:pPr>
      <w:rPr>
        <w:rFonts w:ascii="Times New Roman" w:hAnsi="Times New Roman" w:cs="Times New Roman" w:hint="default"/>
      </w:rPr>
    </w:lvl>
    <w:lvl w:ilvl="7" w:tplc="2DF8DAEE">
      <w:start w:val="1"/>
      <w:numFmt w:val="bullet"/>
      <w:lvlText w:val="•"/>
      <w:lvlJc w:val="left"/>
      <w:pPr>
        <w:tabs>
          <w:tab w:val="num" w:pos="5760"/>
        </w:tabs>
        <w:ind w:left="5760" w:hanging="360"/>
      </w:pPr>
      <w:rPr>
        <w:rFonts w:ascii="Times New Roman" w:hAnsi="Times New Roman" w:cs="Times New Roman" w:hint="default"/>
      </w:rPr>
    </w:lvl>
    <w:lvl w:ilvl="8" w:tplc="56C414F4">
      <w:start w:val="1"/>
      <w:numFmt w:val="bullet"/>
      <w:lvlText w:val="•"/>
      <w:lvlJc w:val="left"/>
      <w:pPr>
        <w:tabs>
          <w:tab w:val="num" w:pos="6480"/>
        </w:tabs>
        <w:ind w:left="6480" w:hanging="360"/>
      </w:pPr>
      <w:rPr>
        <w:rFonts w:ascii="Times New Roman" w:hAnsi="Times New Roman" w:cs="Times New Roman" w:hint="default"/>
      </w:rPr>
    </w:lvl>
  </w:abstractNum>
  <w:abstractNum w:abstractNumId="3" w15:restartNumberingAfterBreak="0">
    <w:nsid w:val="4D271FDA"/>
    <w:multiLevelType w:val="multilevel"/>
    <w:tmpl w:val="3822C7D2"/>
    <w:lvl w:ilvl="0">
      <w:start w:val="1"/>
      <w:numFmt w:val="bullet"/>
      <w:lvlText w:val=""/>
      <w:lvlJc w:val="left"/>
      <w:pPr>
        <w:tabs>
          <w:tab w:val="num" w:pos="724"/>
        </w:tabs>
        <w:ind w:left="724" w:hanging="360"/>
      </w:pPr>
      <w:rPr>
        <w:rFonts w:ascii="Symbol" w:hAnsi="Symbol" w:hint="default"/>
        <w:sz w:val="20"/>
      </w:rPr>
    </w:lvl>
    <w:lvl w:ilvl="1" w:tentative="1">
      <w:start w:val="1"/>
      <w:numFmt w:val="bullet"/>
      <w:lvlText w:val="o"/>
      <w:lvlJc w:val="left"/>
      <w:pPr>
        <w:tabs>
          <w:tab w:val="num" w:pos="1444"/>
        </w:tabs>
        <w:ind w:left="1444" w:hanging="360"/>
      </w:pPr>
      <w:rPr>
        <w:rFonts w:ascii="Courier New" w:hAnsi="Courier New" w:hint="default"/>
        <w:sz w:val="20"/>
      </w:rPr>
    </w:lvl>
    <w:lvl w:ilvl="2" w:tentative="1">
      <w:start w:val="1"/>
      <w:numFmt w:val="bullet"/>
      <w:lvlText w:val=""/>
      <w:lvlJc w:val="left"/>
      <w:pPr>
        <w:tabs>
          <w:tab w:val="num" w:pos="2164"/>
        </w:tabs>
        <w:ind w:left="2164" w:hanging="360"/>
      </w:pPr>
      <w:rPr>
        <w:rFonts w:ascii="Wingdings" w:hAnsi="Wingdings" w:hint="default"/>
        <w:sz w:val="20"/>
      </w:rPr>
    </w:lvl>
    <w:lvl w:ilvl="3" w:tentative="1">
      <w:start w:val="1"/>
      <w:numFmt w:val="bullet"/>
      <w:lvlText w:val=""/>
      <w:lvlJc w:val="left"/>
      <w:pPr>
        <w:tabs>
          <w:tab w:val="num" w:pos="2884"/>
        </w:tabs>
        <w:ind w:left="2884" w:hanging="360"/>
      </w:pPr>
      <w:rPr>
        <w:rFonts w:ascii="Wingdings" w:hAnsi="Wingdings" w:hint="default"/>
        <w:sz w:val="20"/>
      </w:rPr>
    </w:lvl>
    <w:lvl w:ilvl="4" w:tentative="1">
      <w:start w:val="1"/>
      <w:numFmt w:val="bullet"/>
      <w:lvlText w:val=""/>
      <w:lvlJc w:val="left"/>
      <w:pPr>
        <w:tabs>
          <w:tab w:val="num" w:pos="3604"/>
        </w:tabs>
        <w:ind w:left="3604" w:hanging="360"/>
      </w:pPr>
      <w:rPr>
        <w:rFonts w:ascii="Wingdings" w:hAnsi="Wingdings" w:hint="default"/>
        <w:sz w:val="20"/>
      </w:rPr>
    </w:lvl>
    <w:lvl w:ilvl="5" w:tentative="1">
      <w:start w:val="1"/>
      <w:numFmt w:val="bullet"/>
      <w:lvlText w:val=""/>
      <w:lvlJc w:val="left"/>
      <w:pPr>
        <w:tabs>
          <w:tab w:val="num" w:pos="4324"/>
        </w:tabs>
        <w:ind w:left="4324" w:hanging="360"/>
      </w:pPr>
      <w:rPr>
        <w:rFonts w:ascii="Wingdings" w:hAnsi="Wingdings" w:hint="default"/>
        <w:sz w:val="20"/>
      </w:rPr>
    </w:lvl>
    <w:lvl w:ilvl="6" w:tentative="1">
      <w:start w:val="1"/>
      <w:numFmt w:val="bullet"/>
      <w:lvlText w:val=""/>
      <w:lvlJc w:val="left"/>
      <w:pPr>
        <w:tabs>
          <w:tab w:val="num" w:pos="5044"/>
        </w:tabs>
        <w:ind w:left="5044" w:hanging="360"/>
      </w:pPr>
      <w:rPr>
        <w:rFonts w:ascii="Wingdings" w:hAnsi="Wingdings" w:hint="default"/>
        <w:sz w:val="20"/>
      </w:rPr>
    </w:lvl>
    <w:lvl w:ilvl="7" w:tentative="1">
      <w:start w:val="1"/>
      <w:numFmt w:val="bullet"/>
      <w:lvlText w:val=""/>
      <w:lvlJc w:val="left"/>
      <w:pPr>
        <w:tabs>
          <w:tab w:val="num" w:pos="5764"/>
        </w:tabs>
        <w:ind w:left="5764" w:hanging="360"/>
      </w:pPr>
      <w:rPr>
        <w:rFonts w:ascii="Wingdings" w:hAnsi="Wingdings" w:hint="default"/>
        <w:sz w:val="20"/>
      </w:rPr>
    </w:lvl>
    <w:lvl w:ilvl="8" w:tentative="1">
      <w:start w:val="1"/>
      <w:numFmt w:val="bullet"/>
      <w:lvlText w:val=""/>
      <w:lvlJc w:val="left"/>
      <w:pPr>
        <w:tabs>
          <w:tab w:val="num" w:pos="6484"/>
        </w:tabs>
        <w:ind w:left="6484" w:hanging="360"/>
      </w:pPr>
      <w:rPr>
        <w:rFonts w:ascii="Wingdings" w:hAnsi="Wingdings" w:hint="default"/>
        <w:sz w:val="20"/>
      </w:rPr>
    </w:lvl>
  </w:abstractNum>
  <w:abstractNum w:abstractNumId="4" w15:restartNumberingAfterBreak="0">
    <w:nsid w:val="56C45D81"/>
    <w:multiLevelType w:val="hybridMultilevel"/>
    <w:tmpl w:val="EB4EAF32"/>
    <w:lvl w:ilvl="0" w:tplc="B8FE9B7C">
      <w:start w:val="1"/>
      <w:numFmt w:val="decimal"/>
      <w:lvlText w:val="%1."/>
      <w:lvlJc w:val="left"/>
      <w:pPr>
        <w:tabs>
          <w:tab w:val="num" w:pos="720"/>
        </w:tabs>
        <w:ind w:left="720" w:hanging="360"/>
      </w:pPr>
    </w:lvl>
    <w:lvl w:ilvl="1" w:tplc="65AE432C" w:tentative="1">
      <w:start w:val="1"/>
      <w:numFmt w:val="decimal"/>
      <w:lvlText w:val="%2."/>
      <w:lvlJc w:val="left"/>
      <w:pPr>
        <w:tabs>
          <w:tab w:val="num" w:pos="1440"/>
        </w:tabs>
        <w:ind w:left="1440" w:hanging="360"/>
      </w:pPr>
    </w:lvl>
    <w:lvl w:ilvl="2" w:tplc="3C304D4C" w:tentative="1">
      <w:start w:val="1"/>
      <w:numFmt w:val="decimal"/>
      <w:lvlText w:val="%3."/>
      <w:lvlJc w:val="left"/>
      <w:pPr>
        <w:tabs>
          <w:tab w:val="num" w:pos="2160"/>
        </w:tabs>
        <w:ind w:left="2160" w:hanging="360"/>
      </w:pPr>
    </w:lvl>
    <w:lvl w:ilvl="3" w:tplc="F3C44B62" w:tentative="1">
      <w:start w:val="1"/>
      <w:numFmt w:val="decimal"/>
      <w:lvlText w:val="%4."/>
      <w:lvlJc w:val="left"/>
      <w:pPr>
        <w:tabs>
          <w:tab w:val="num" w:pos="2880"/>
        </w:tabs>
        <w:ind w:left="2880" w:hanging="360"/>
      </w:pPr>
    </w:lvl>
    <w:lvl w:ilvl="4" w:tplc="63EE4036" w:tentative="1">
      <w:start w:val="1"/>
      <w:numFmt w:val="decimal"/>
      <w:lvlText w:val="%5."/>
      <w:lvlJc w:val="left"/>
      <w:pPr>
        <w:tabs>
          <w:tab w:val="num" w:pos="3600"/>
        </w:tabs>
        <w:ind w:left="3600" w:hanging="360"/>
      </w:pPr>
    </w:lvl>
    <w:lvl w:ilvl="5" w:tplc="A3162FFE" w:tentative="1">
      <w:start w:val="1"/>
      <w:numFmt w:val="decimal"/>
      <w:lvlText w:val="%6."/>
      <w:lvlJc w:val="left"/>
      <w:pPr>
        <w:tabs>
          <w:tab w:val="num" w:pos="4320"/>
        </w:tabs>
        <w:ind w:left="4320" w:hanging="360"/>
      </w:pPr>
    </w:lvl>
    <w:lvl w:ilvl="6" w:tplc="86B6540C" w:tentative="1">
      <w:start w:val="1"/>
      <w:numFmt w:val="decimal"/>
      <w:lvlText w:val="%7."/>
      <w:lvlJc w:val="left"/>
      <w:pPr>
        <w:tabs>
          <w:tab w:val="num" w:pos="5040"/>
        </w:tabs>
        <w:ind w:left="5040" w:hanging="360"/>
      </w:pPr>
    </w:lvl>
    <w:lvl w:ilvl="7" w:tplc="BDC6D8DC" w:tentative="1">
      <w:start w:val="1"/>
      <w:numFmt w:val="decimal"/>
      <w:lvlText w:val="%8."/>
      <w:lvlJc w:val="left"/>
      <w:pPr>
        <w:tabs>
          <w:tab w:val="num" w:pos="5760"/>
        </w:tabs>
        <w:ind w:left="5760" w:hanging="360"/>
      </w:pPr>
    </w:lvl>
    <w:lvl w:ilvl="8" w:tplc="1E18FB80" w:tentative="1">
      <w:start w:val="1"/>
      <w:numFmt w:val="decimal"/>
      <w:lvlText w:val="%9."/>
      <w:lvlJc w:val="left"/>
      <w:pPr>
        <w:tabs>
          <w:tab w:val="num" w:pos="6480"/>
        </w:tabs>
        <w:ind w:left="6480" w:hanging="360"/>
      </w:pPr>
    </w:lvl>
  </w:abstractNum>
  <w:abstractNum w:abstractNumId="5" w15:restartNumberingAfterBreak="0">
    <w:nsid w:val="5DCA5BE8"/>
    <w:multiLevelType w:val="hybridMultilevel"/>
    <w:tmpl w:val="467C9AB6"/>
    <w:lvl w:ilvl="0" w:tplc="E602626C">
      <w:start w:val="1"/>
      <w:numFmt w:val="bullet"/>
      <w:lvlText w:val="•"/>
      <w:lvlJc w:val="left"/>
      <w:pPr>
        <w:tabs>
          <w:tab w:val="num" w:pos="720"/>
        </w:tabs>
        <w:ind w:left="720" w:hanging="360"/>
      </w:pPr>
      <w:rPr>
        <w:rFonts w:ascii="Arial" w:hAnsi="Arial" w:hint="default"/>
      </w:rPr>
    </w:lvl>
    <w:lvl w:ilvl="1" w:tplc="2CB0B274" w:tentative="1">
      <w:start w:val="1"/>
      <w:numFmt w:val="bullet"/>
      <w:lvlText w:val="•"/>
      <w:lvlJc w:val="left"/>
      <w:pPr>
        <w:tabs>
          <w:tab w:val="num" w:pos="1440"/>
        </w:tabs>
        <w:ind w:left="1440" w:hanging="360"/>
      </w:pPr>
      <w:rPr>
        <w:rFonts w:ascii="Arial" w:hAnsi="Arial" w:hint="default"/>
      </w:rPr>
    </w:lvl>
    <w:lvl w:ilvl="2" w:tplc="7A4E8AAE" w:tentative="1">
      <w:start w:val="1"/>
      <w:numFmt w:val="bullet"/>
      <w:lvlText w:val="•"/>
      <w:lvlJc w:val="left"/>
      <w:pPr>
        <w:tabs>
          <w:tab w:val="num" w:pos="2160"/>
        </w:tabs>
        <w:ind w:left="2160" w:hanging="360"/>
      </w:pPr>
      <w:rPr>
        <w:rFonts w:ascii="Arial" w:hAnsi="Arial" w:hint="default"/>
      </w:rPr>
    </w:lvl>
    <w:lvl w:ilvl="3" w:tplc="B9962C80" w:tentative="1">
      <w:start w:val="1"/>
      <w:numFmt w:val="bullet"/>
      <w:lvlText w:val="•"/>
      <w:lvlJc w:val="left"/>
      <w:pPr>
        <w:tabs>
          <w:tab w:val="num" w:pos="2880"/>
        </w:tabs>
        <w:ind w:left="2880" w:hanging="360"/>
      </w:pPr>
      <w:rPr>
        <w:rFonts w:ascii="Arial" w:hAnsi="Arial" w:hint="default"/>
      </w:rPr>
    </w:lvl>
    <w:lvl w:ilvl="4" w:tplc="AEE63782" w:tentative="1">
      <w:start w:val="1"/>
      <w:numFmt w:val="bullet"/>
      <w:lvlText w:val="•"/>
      <w:lvlJc w:val="left"/>
      <w:pPr>
        <w:tabs>
          <w:tab w:val="num" w:pos="3600"/>
        </w:tabs>
        <w:ind w:left="3600" w:hanging="360"/>
      </w:pPr>
      <w:rPr>
        <w:rFonts w:ascii="Arial" w:hAnsi="Arial" w:hint="default"/>
      </w:rPr>
    </w:lvl>
    <w:lvl w:ilvl="5" w:tplc="C374C462" w:tentative="1">
      <w:start w:val="1"/>
      <w:numFmt w:val="bullet"/>
      <w:lvlText w:val="•"/>
      <w:lvlJc w:val="left"/>
      <w:pPr>
        <w:tabs>
          <w:tab w:val="num" w:pos="4320"/>
        </w:tabs>
        <w:ind w:left="4320" w:hanging="360"/>
      </w:pPr>
      <w:rPr>
        <w:rFonts w:ascii="Arial" w:hAnsi="Arial" w:hint="default"/>
      </w:rPr>
    </w:lvl>
    <w:lvl w:ilvl="6" w:tplc="66869AF6" w:tentative="1">
      <w:start w:val="1"/>
      <w:numFmt w:val="bullet"/>
      <w:lvlText w:val="•"/>
      <w:lvlJc w:val="left"/>
      <w:pPr>
        <w:tabs>
          <w:tab w:val="num" w:pos="5040"/>
        </w:tabs>
        <w:ind w:left="5040" w:hanging="360"/>
      </w:pPr>
      <w:rPr>
        <w:rFonts w:ascii="Arial" w:hAnsi="Arial" w:hint="default"/>
      </w:rPr>
    </w:lvl>
    <w:lvl w:ilvl="7" w:tplc="71CC19D8" w:tentative="1">
      <w:start w:val="1"/>
      <w:numFmt w:val="bullet"/>
      <w:lvlText w:val="•"/>
      <w:lvlJc w:val="left"/>
      <w:pPr>
        <w:tabs>
          <w:tab w:val="num" w:pos="5760"/>
        </w:tabs>
        <w:ind w:left="5760" w:hanging="360"/>
      </w:pPr>
      <w:rPr>
        <w:rFonts w:ascii="Arial" w:hAnsi="Arial" w:hint="default"/>
      </w:rPr>
    </w:lvl>
    <w:lvl w:ilvl="8" w:tplc="B672A92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CD44BAC"/>
    <w:multiLevelType w:val="hybridMultilevel"/>
    <w:tmpl w:val="76AC2D38"/>
    <w:lvl w:ilvl="0" w:tplc="0409000F">
      <w:start w:val="1"/>
      <w:numFmt w:val="decimal"/>
      <w:lvlText w:val="%1."/>
      <w:lvlJc w:val="left"/>
      <w:pPr>
        <w:tabs>
          <w:tab w:val="num" w:pos="1440"/>
        </w:tabs>
        <w:ind w:left="1440" w:hanging="360"/>
      </w:pPr>
      <w:rPr>
        <w:rFonts w:hint="default"/>
      </w:rPr>
    </w:lvl>
    <w:lvl w:ilvl="1" w:tplc="E1BC9CE4">
      <w:start w:val="1"/>
      <w:numFmt w:val="bullet"/>
      <w:lvlText w:val="•"/>
      <w:lvlJc w:val="left"/>
      <w:pPr>
        <w:tabs>
          <w:tab w:val="num" w:pos="2160"/>
        </w:tabs>
        <w:ind w:left="2160" w:hanging="360"/>
      </w:pPr>
      <w:rPr>
        <w:rFonts w:ascii="Times New Roman" w:hAnsi="Times New Roman" w:cs="Times New Roman" w:hint="default"/>
      </w:rPr>
    </w:lvl>
    <w:lvl w:ilvl="2" w:tplc="7F64ABC4">
      <w:start w:val="1"/>
      <w:numFmt w:val="bullet"/>
      <w:lvlText w:val="•"/>
      <w:lvlJc w:val="left"/>
      <w:pPr>
        <w:tabs>
          <w:tab w:val="num" w:pos="2880"/>
        </w:tabs>
        <w:ind w:left="2880" w:hanging="360"/>
      </w:pPr>
      <w:rPr>
        <w:rFonts w:ascii="Times New Roman" w:hAnsi="Times New Roman" w:cs="Times New Roman" w:hint="default"/>
      </w:rPr>
    </w:lvl>
    <w:lvl w:ilvl="3" w:tplc="1CE49944">
      <w:start w:val="1"/>
      <w:numFmt w:val="bullet"/>
      <w:lvlText w:val="•"/>
      <w:lvlJc w:val="left"/>
      <w:pPr>
        <w:tabs>
          <w:tab w:val="num" w:pos="3600"/>
        </w:tabs>
        <w:ind w:left="3600" w:hanging="360"/>
      </w:pPr>
      <w:rPr>
        <w:rFonts w:ascii="Times New Roman" w:hAnsi="Times New Roman" w:cs="Times New Roman" w:hint="default"/>
      </w:rPr>
    </w:lvl>
    <w:lvl w:ilvl="4" w:tplc="69F6A4E0">
      <w:start w:val="1"/>
      <w:numFmt w:val="bullet"/>
      <w:lvlText w:val="•"/>
      <w:lvlJc w:val="left"/>
      <w:pPr>
        <w:tabs>
          <w:tab w:val="num" w:pos="4320"/>
        </w:tabs>
        <w:ind w:left="4320" w:hanging="360"/>
      </w:pPr>
      <w:rPr>
        <w:rFonts w:ascii="Times New Roman" w:hAnsi="Times New Roman" w:cs="Times New Roman" w:hint="default"/>
      </w:rPr>
    </w:lvl>
    <w:lvl w:ilvl="5" w:tplc="C61E23B8">
      <w:start w:val="1"/>
      <w:numFmt w:val="bullet"/>
      <w:lvlText w:val="•"/>
      <w:lvlJc w:val="left"/>
      <w:pPr>
        <w:tabs>
          <w:tab w:val="num" w:pos="5040"/>
        </w:tabs>
        <w:ind w:left="5040" w:hanging="360"/>
      </w:pPr>
      <w:rPr>
        <w:rFonts w:ascii="Times New Roman" w:hAnsi="Times New Roman" w:cs="Times New Roman" w:hint="default"/>
      </w:rPr>
    </w:lvl>
    <w:lvl w:ilvl="6" w:tplc="9D2E9D1E">
      <w:start w:val="1"/>
      <w:numFmt w:val="bullet"/>
      <w:lvlText w:val="•"/>
      <w:lvlJc w:val="left"/>
      <w:pPr>
        <w:tabs>
          <w:tab w:val="num" w:pos="5760"/>
        </w:tabs>
        <w:ind w:left="5760" w:hanging="360"/>
      </w:pPr>
      <w:rPr>
        <w:rFonts w:ascii="Times New Roman" w:hAnsi="Times New Roman" w:cs="Times New Roman" w:hint="default"/>
      </w:rPr>
    </w:lvl>
    <w:lvl w:ilvl="7" w:tplc="2DF8DAEE">
      <w:start w:val="1"/>
      <w:numFmt w:val="bullet"/>
      <w:lvlText w:val="•"/>
      <w:lvlJc w:val="left"/>
      <w:pPr>
        <w:tabs>
          <w:tab w:val="num" w:pos="6480"/>
        </w:tabs>
        <w:ind w:left="6480" w:hanging="360"/>
      </w:pPr>
      <w:rPr>
        <w:rFonts w:ascii="Times New Roman" w:hAnsi="Times New Roman" w:cs="Times New Roman" w:hint="default"/>
      </w:rPr>
    </w:lvl>
    <w:lvl w:ilvl="8" w:tplc="56C414F4">
      <w:start w:val="1"/>
      <w:numFmt w:val="bullet"/>
      <w:lvlText w:val="•"/>
      <w:lvlJc w:val="left"/>
      <w:pPr>
        <w:tabs>
          <w:tab w:val="num" w:pos="7200"/>
        </w:tabs>
        <w:ind w:left="7200" w:hanging="360"/>
      </w:pPr>
      <w:rPr>
        <w:rFonts w:ascii="Times New Roman" w:hAnsi="Times New Roman" w:cs="Times New Roman" w:hint="default"/>
      </w:rPr>
    </w:lvl>
  </w:abstractNum>
  <w:abstractNum w:abstractNumId="7" w15:restartNumberingAfterBreak="0">
    <w:nsid w:val="6FFB512B"/>
    <w:multiLevelType w:val="hybridMultilevel"/>
    <w:tmpl w:val="54A25B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4DB4E11"/>
    <w:multiLevelType w:val="multilevel"/>
    <w:tmpl w:val="650E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879099">
    <w:abstractNumId w:val="8"/>
  </w:num>
  <w:num w:numId="2" w16cid:durableId="622031275">
    <w:abstractNumId w:val="5"/>
  </w:num>
  <w:num w:numId="3" w16cid:durableId="660891086">
    <w:abstractNumId w:val="7"/>
  </w:num>
  <w:num w:numId="4" w16cid:durableId="1125201609">
    <w:abstractNumId w:val="0"/>
  </w:num>
  <w:num w:numId="5" w16cid:durableId="1981694230">
    <w:abstractNumId w:val="2"/>
  </w:num>
  <w:num w:numId="6" w16cid:durableId="179976701">
    <w:abstractNumId w:val="2"/>
  </w:num>
  <w:num w:numId="7" w16cid:durableId="1843008442">
    <w:abstractNumId w:val="6"/>
  </w:num>
  <w:num w:numId="8" w16cid:durableId="1715423388">
    <w:abstractNumId w:val="4"/>
  </w:num>
  <w:num w:numId="9" w16cid:durableId="1155340426">
    <w:abstractNumId w:val="3"/>
  </w:num>
  <w:num w:numId="10" w16cid:durableId="42769937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renzo">
    <w15:presenceInfo w15:providerId="None" w15:userId="Lorenz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F43"/>
    <w:rsid w:val="00001936"/>
    <w:rsid w:val="00002542"/>
    <w:rsid w:val="00002766"/>
    <w:rsid w:val="000070F8"/>
    <w:rsid w:val="00007432"/>
    <w:rsid w:val="00010D33"/>
    <w:rsid w:val="00011C45"/>
    <w:rsid w:val="00012857"/>
    <w:rsid w:val="0001286D"/>
    <w:rsid w:val="000148B4"/>
    <w:rsid w:val="000162CC"/>
    <w:rsid w:val="00016B6D"/>
    <w:rsid w:val="00017476"/>
    <w:rsid w:val="00017914"/>
    <w:rsid w:val="000211B3"/>
    <w:rsid w:val="000302D8"/>
    <w:rsid w:val="000331E1"/>
    <w:rsid w:val="000369EB"/>
    <w:rsid w:val="000374B5"/>
    <w:rsid w:val="0004189F"/>
    <w:rsid w:val="000432AA"/>
    <w:rsid w:val="00044312"/>
    <w:rsid w:val="00046A0E"/>
    <w:rsid w:val="00046DBD"/>
    <w:rsid w:val="000505E1"/>
    <w:rsid w:val="00050D76"/>
    <w:rsid w:val="00051036"/>
    <w:rsid w:val="0005162C"/>
    <w:rsid w:val="00053317"/>
    <w:rsid w:val="00065658"/>
    <w:rsid w:val="0006797A"/>
    <w:rsid w:val="00067B3E"/>
    <w:rsid w:val="000859E5"/>
    <w:rsid w:val="000863A3"/>
    <w:rsid w:val="000A1801"/>
    <w:rsid w:val="000A1DEC"/>
    <w:rsid w:val="000A636E"/>
    <w:rsid w:val="000B189B"/>
    <w:rsid w:val="000B5AB6"/>
    <w:rsid w:val="000C2D8B"/>
    <w:rsid w:val="000C33CD"/>
    <w:rsid w:val="000D3242"/>
    <w:rsid w:val="000D54DF"/>
    <w:rsid w:val="000E3041"/>
    <w:rsid w:val="000F1DF6"/>
    <w:rsid w:val="000F79E3"/>
    <w:rsid w:val="00102990"/>
    <w:rsid w:val="00104943"/>
    <w:rsid w:val="00104E4A"/>
    <w:rsid w:val="001064BA"/>
    <w:rsid w:val="00107DAC"/>
    <w:rsid w:val="00107E7F"/>
    <w:rsid w:val="001135BE"/>
    <w:rsid w:val="00123ADF"/>
    <w:rsid w:val="00131366"/>
    <w:rsid w:val="00131D94"/>
    <w:rsid w:val="00135805"/>
    <w:rsid w:val="00135D0B"/>
    <w:rsid w:val="00137331"/>
    <w:rsid w:val="00137906"/>
    <w:rsid w:val="001402B4"/>
    <w:rsid w:val="00145798"/>
    <w:rsid w:val="00150955"/>
    <w:rsid w:val="00152944"/>
    <w:rsid w:val="00154E26"/>
    <w:rsid w:val="00156D60"/>
    <w:rsid w:val="0015743E"/>
    <w:rsid w:val="0016126E"/>
    <w:rsid w:val="001618EB"/>
    <w:rsid w:val="001645B4"/>
    <w:rsid w:val="00165090"/>
    <w:rsid w:val="00165177"/>
    <w:rsid w:val="00165BDC"/>
    <w:rsid w:val="001664F5"/>
    <w:rsid w:val="00170D61"/>
    <w:rsid w:val="00174398"/>
    <w:rsid w:val="001745A5"/>
    <w:rsid w:val="00174B6C"/>
    <w:rsid w:val="00175A44"/>
    <w:rsid w:val="001776BE"/>
    <w:rsid w:val="001808F9"/>
    <w:rsid w:val="00182126"/>
    <w:rsid w:val="001867DE"/>
    <w:rsid w:val="00190B12"/>
    <w:rsid w:val="0019537D"/>
    <w:rsid w:val="00197B18"/>
    <w:rsid w:val="001A3FD8"/>
    <w:rsid w:val="001B09EA"/>
    <w:rsid w:val="001B167E"/>
    <w:rsid w:val="001B2869"/>
    <w:rsid w:val="001B33C7"/>
    <w:rsid w:val="001C5F78"/>
    <w:rsid w:val="001C6C29"/>
    <w:rsid w:val="001D0D16"/>
    <w:rsid w:val="001D262F"/>
    <w:rsid w:val="001D3DCF"/>
    <w:rsid w:val="001D5912"/>
    <w:rsid w:val="001E0A8E"/>
    <w:rsid w:val="001E3A07"/>
    <w:rsid w:val="001E4567"/>
    <w:rsid w:val="001F09B2"/>
    <w:rsid w:val="001F3A1D"/>
    <w:rsid w:val="002008EE"/>
    <w:rsid w:val="00201BFA"/>
    <w:rsid w:val="00201C15"/>
    <w:rsid w:val="0020788F"/>
    <w:rsid w:val="00210766"/>
    <w:rsid w:val="002142B1"/>
    <w:rsid w:val="00215915"/>
    <w:rsid w:val="00216DFA"/>
    <w:rsid w:val="0022515F"/>
    <w:rsid w:val="0022757A"/>
    <w:rsid w:val="00230743"/>
    <w:rsid w:val="00232980"/>
    <w:rsid w:val="00240F33"/>
    <w:rsid w:val="0024555E"/>
    <w:rsid w:val="0025395E"/>
    <w:rsid w:val="0025734E"/>
    <w:rsid w:val="0026002E"/>
    <w:rsid w:val="00261B46"/>
    <w:rsid w:val="00272E59"/>
    <w:rsid w:val="00276556"/>
    <w:rsid w:val="00277878"/>
    <w:rsid w:val="00280CA9"/>
    <w:rsid w:val="00293869"/>
    <w:rsid w:val="002952CD"/>
    <w:rsid w:val="002963A0"/>
    <w:rsid w:val="002A10BA"/>
    <w:rsid w:val="002A47A2"/>
    <w:rsid w:val="002A62E6"/>
    <w:rsid w:val="002A715F"/>
    <w:rsid w:val="002A79AB"/>
    <w:rsid w:val="002B125D"/>
    <w:rsid w:val="002B14E8"/>
    <w:rsid w:val="002B44B8"/>
    <w:rsid w:val="002B5158"/>
    <w:rsid w:val="002C7453"/>
    <w:rsid w:val="002D0FAB"/>
    <w:rsid w:val="002D1C4B"/>
    <w:rsid w:val="002D4091"/>
    <w:rsid w:val="002D4282"/>
    <w:rsid w:val="002D6CF2"/>
    <w:rsid w:val="002E014B"/>
    <w:rsid w:val="002E1E30"/>
    <w:rsid w:val="002E38CA"/>
    <w:rsid w:val="002E532D"/>
    <w:rsid w:val="002F05B8"/>
    <w:rsid w:val="002F4A6A"/>
    <w:rsid w:val="002F7B51"/>
    <w:rsid w:val="00305671"/>
    <w:rsid w:val="00306C7C"/>
    <w:rsid w:val="00307939"/>
    <w:rsid w:val="003102DA"/>
    <w:rsid w:val="0031268A"/>
    <w:rsid w:val="0031297B"/>
    <w:rsid w:val="003139DD"/>
    <w:rsid w:val="0031526D"/>
    <w:rsid w:val="00317008"/>
    <w:rsid w:val="00323751"/>
    <w:rsid w:val="00331B39"/>
    <w:rsid w:val="003376F3"/>
    <w:rsid w:val="00340636"/>
    <w:rsid w:val="00340D33"/>
    <w:rsid w:val="00341EBE"/>
    <w:rsid w:val="00342267"/>
    <w:rsid w:val="003430E7"/>
    <w:rsid w:val="003457D5"/>
    <w:rsid w:val="00350E11"/>
    <w:rsid w:val="00351C78"/>
    <w:rsid w:val="003525CD"/>
    <w:rsid w:val="003609ED"/>
    <w:rsid w:val="003646EC"/>
    <w:rsid w:val="00366AD8"/>
    <w:rsid w:val="00392782"/>
    <w:rsid w:val="00396010"/>
    <w:rsid w:val="0039661A"/>
    <w:rsid w:val="003A3319"/>
    <w:rsid w:val="003A4B04"/>
    <w:rsid w:val="003B1456"/>
    <w:rsid w:val="003C5FE1"/>
    <w:rsid w:val="003C633C"/>
    <w:rsid w:val="003D2C01"/>
    <w:rsid w:val="003E532E"/>
    <w:rsid w:val="003F0927"/>
    <w:rsid w:val="003F7CF5"/>
    <w:rsid w:val="00404C51"/>
    <w:rsid w:val="00404E5E"/>
    <w:rsid w:val="00407AC4"/>
    <w:rsid w:val="0041035D"/>
    <w:rsid w:val="004104D6"/>
    <w:rsid w:val="0041101B"/>
    <w:rsid w:val="00411D40"/>
    <w:rsid w:val="004213E6"/>
    <w:rsid w:val="00422D94"/>
    <w:rsid w:val="004258B9"/>
    <w:rsid w:val="00442402"/>
    <w:rsid w:val="0044271D"/>
    <w:rsid w:val="0044614E"/>
    <w:rsid w:val="004521CD"/>
    <w:rsid w:val="004773A1"/>
    <w:rsid w:val="00480E3C"/>
    <w:rsid w:val="00482867"/>
    <w:rsid w:val="00483370"/>
    <w:rsid w:val="00483EA0"/>
    <w:rsid w:val="00487832"/>
    <w:rsid w:val="004932D3"/>
    <w:rsid w:val="00494ECB"/>
    <w:rsid w:val="004A090E"/>
    <w:rsid w:val="004A2DDF"/>
    <w:rsid w:val="004A6A18"/>
    <w:rsid w:val="004B22D3"/>
    <w:rsid w:val="004B28E9"/>
    <w:rsid w:val="004B3812"/>
    <w:rsid w:val="004B47FA"/>
    <w:rsid w:val="004B6200"/>
    <w:rsid w:val="004C087C"/>
    <w:rsid w:val="004C46E9"/>
    <w:rsid w:val="004C6BA5"/>
    <w:rsid w:val="004D251B"/>
    <w:rsid w:val="004D2876"/>
    <w:rsid w:val="004D359D"/>
    <w:rsid w:val="004E2A24"/>
    <w:rsid w:val="004E5847"/>
    <w:rsid w:val="004F4E81"/>
    <w:rsid w:val="004F5C55"/>
    <w:rsid w:val="00512BF3"/>
    <w:rsid w:val="00517297"/>
    <w:rsid w:val="00517661"/>
    <w:rsid w:val="00517D69"/>
    <w:rsid w:val="00517EAE"/>
    <w:rsid w:val="00520992"/>
    <w:rsid w:val="00523D35"/>
    <w:rsid w:val="005252AF"/>
    <w:rsid w:val="00527705"/>
    <w:rsid w:val="0053408D"/>
    <w:rsid w:val="00534282"/>
    <w:rsid w:val="00534814"/>
    <w:rsid w:val="0053550D"/>
    <w:rsid w:val="00544E3F"/>
    <w:rsid w:val="00546BDA"/>
    <w:rsid w:val="005606C9"/>
    <w:rsid w:val="005607C0"/>
    <w:rsid w:val="005619D2"/>
    <w:rsid w:val="00561FFE"/>
    <w:rsid w:val="005635AD"/>
    <w:rsid w:val="00566819"/>
    <w:rsid w:val="00566D38"/>
    <w:rsid w:val="00572F89"/>
    <w:rsid w:val="00574FEB"/>
    <w:rsid w:val="00576E4B"/>
    <w:rsid w:val="00581E36"/>
    <w:rsid w:val="00591554"/>
    <w:rsid w:val="00591619"/>
    <w:rsid w:val="00592388"/>
    <w:rsid w:val="005953B5"/>
    <w:rsid w:val="005A374B"/>
    <w:rsid w:val="005A4220"/>
    <w:rsid w:val="005A53A1"/>
    <w:rsid w:val="005B1D25"/>
    <w:rsid w:val="005B27F4"/>
    <w:rsid w:val="005C0C86"/>
    <w:rsid w:val="005C2BEF"/>
    <w:rsid w:val="005C5E5A"/>
    <w:rsid w:val="005D29E2"/>
    <w:rsid w:val="005D5F57"/>
    <w:rsid w:val="005E1B48"/>
    <w:rsid w:val="005E59EC"/>
    <w:rsid w:val="005F23BF"/>
    <w:rsid w:val="00600C80"/>
    <w:rsid w:val="00602DFF"/>
    <w:rsid w:val="00603153"/>
    <w:rsid w:val="00611D97"/>
    <w:rsid w:val="0061235A"/>
    <w:rsid w:val="00615832"/>
    <w:rsid w:val="00616DF6"/>
    <w:rsid w:val="00622579"/>
    <w:rsid w:val="00622919"/>
    <w:rsid w:val="006239BD"/>
    <w:rsid w:val="006258E6"/>
    <w:rsid w:val="00627DC9"/>
    <w:rsid w:val="00630010"/>
    <w:rsid w:val="006362C3"/>
    <w:rsid w:val="006433C3"/>
    <w:rsid w:val="00645085"/>
    <w:rsid w:val="006450BB"/>
    <w:rsid w:val="006451C5"/>
    <w:rsid w:val="0065408B"/>
    <w:rsid w:val="00657726"/>
    <w:rsid w:val="006623BD"/>
    <w:rsid w:val="00663644"/>
    <w:rsid w:val="00665436"/>
    <w:rsid w:val="00665A46"/>
    <w:rsid w:val="00666E13"/>
    <w:rsid w:val="00677C78"/>
    <w:rsid w:val="006858C5"/>
    <w:rsid w:val="00690555"/>
    <w:rsid w:val="006935FA"/>
    <w:rsid w:val="00693F14"/>
    <w:rsid w:val="00694E3B"/>
    <w:rsid w:val="006A15E7"/>
    <w:rsid w:val="006A3351"/>
    <w:rsid w:val="006A3E6D"/>
    <w:rsid w:val="006B0560"/>
    <w:rsid w:val="006B1D75"/>
    <w:rsid w:val="006B4683"/>
    <w:rsid w:val="006B4FCC"/>
    <w:rsid w:val="006B519B"/>
    <w:rsid w:val="006B7134"/>
    <w:rsid w:val="006B7E96"/>
    <w:rsid w:val="006C1F48"/>
    <w:rsid w:val="006C7B36"/>
    <w:rsid w:val="006D6D9A"/>
    <w:rsid w:val="006E1B07"/>
    <w:rsid w:val="006E40A5"/>
    <w:rsid w:val="006E680B"/>
    <w:rsid w:val="006F0A35"/>
    <w:rsid w:val="006F1340"/>
    <w:rsid w:val="006F14A8"/>
    <w:rsid w:val="006F2223"/>
    <w:rsid w:val="006F37CC"/>
    <w:rsid w:val="006F37F8"/>
    <w:rsid w:val="006F5D85"/>
    <w:rsid w:val="0070603D"/>
    <w:rsid w:val="00721AC9"/>
    <w:rsid w:val="00723879"/>
    <w:rsid w:val="007248DB"/>
    <w:rsid w:val="00725101"/>
    <w:rsid w:val="007251D3"/>
    <w:rsid w:val="0072731E"/>
    <w:rsid w:val="00727359"/>
    <w:rsid w:val="00730E04"/>
    <w:rsid w:val="007326AD"/>
    <w:rsid w:val="00732A0A"/>
    <w:rsid w:val="00733523"/>
    <w:rsid w:val="00742D62"/>
    <w:rsid w:val="007442A2"/>
    <w:rsid w:val="00747C41"/>
    <w:rsid w:val="00750212"/>
    <w:rsid w:val="00751CD6"/>
    <w:rsid w:val="00752330"/>
    <w:rsid w:val="00755AA7"/>
    <w:rsid w:val="00755CB8"/>
    <w:rsid w:val="00762D74"/>
    <w:rsid w:val="0077168A"/>
    <w:rsid w:val="007719FA"/>
    <w:rsid w:val="00773892"/>
    <w:rsid w:val="00774360"/>
    <w:rsid w:val="00776701"/>
    <w:rsid w:val="00786288"/>
    <w:rsid w:val="0079104D"/>
    <w:rsid w:val="0079342E"/>
    <w:rsid w:val="00793959"/>
    <w:rsid w:val="0079740D"/>
    <w:rsid w:val="007A15C5"/>
    <w:rsid w:val="007A45F1"/>
    <w:rsid w:val="007A605D"/>
    <w:rsid w:val="007B2262"/>
    <w:rsid w:val="007B2C1A"/>
    <w:rsid w:val="007B6143"/>
    <w:rsid w:val="007C0BB0"/>
    <w:rsid w:val="007C1B65"/>
    <w:rsid w:val="007C28BB"/>
    <w:rsid w:val="007C6FC2"/>
    <w:rsid w:val="007D2E31"/>
    <w:rsid w:val="007D3398"/>
    <w:rsid w:val="007D3595"/>
    <w:rsid w:val="007D38D9"/>
    <w:rsid w:val="007D637B"/>
    <w:rsid w:val="007E03A2"/>
    <w:rsid w:val="007E0F1E"/>
    <w:rsid w:val="007E1433"/>
    <w:rsid w:val="007E5684"/>
    <w:rsid w:val="007E7A25"/>
    <w:rsid w:val="007F2DBB"/>
    <w:rsid w:val="007F3E00"/>
    <w:rsid w:val="007F7505"/>
    <w:rsid w:val="00801A20"/>
    <w:rsid w:val="00802098"/>
    <w:rsid w:val="008027E2"/>
    <w:rsid w:val="00802A02"/>
    <w:rsid w:val="008054AE"/>
    <w:rsid w:val="0080726B"/>
    <w:rsid w:val="008117F1"/>
    <w:rsid w:val="00814CFB"/>
    <w:rsid w:val="00820AEE"/>
    <w:rsid w:val="00824683"/>
    <w:rsid w:val="0082544D"/>
    <w:rsid w:val="008315FD"/>
    <w:rsid w:val="008333A5"/>
    <w:rsid w:val="00833C00"/>
    <w:rsid w:val="00834AA6"/>
    <w:rsid w:val="008354E4"/>
    <w:rsid w:val="008362E2"/>
    <w:rsid w:val="00836530"/>
    <w:rsid w:val="00841550"/>
    <w:rsid w:val="008451C7"/>
    <w:rsid w:val="00852648"/>
    <w:rsid w:val="008526A5"/>
    <w:rsid w:val="00853828"/>
    <w:rsid w:val="00863FAF"/>
    <w:rsid w:val="00870F50"/>
    <w:rsid w:val="00874D43"/>
    <w:rsid w:val="00881C16"/>
    <w:rsid w:val="00882F57"/>
    <w:rsid w:val="00890F97"/>
    <w:rsid w:val="008921DC"/>
    <w:rsid w:val="0089602E"/>
    <w:rsid w:val="008A28C8"/>
    <w:rsid w:val="008A5CB7"/>
    <w:rsid w:val="008B5C4C"/>
    <w:rsid w:val="008C10F9"/>
    <w:rsid w:val="008C7316"/>
    <w:rsid w:val="008D16F9"/>
    <w:rsid w:val="008D18B9"/>
    <w:rsid w:val="008D376A"/>
    <w:rsid w:val="008E17CE"/>
    <w:rsid w:val="008F0DD5"/>
    <w:rsid w:val="008F71E5"/>
    <w:rsid w:val="009039DA"/>
    <w:rsid w:val="00913652"/>
    <w:rsid w:val="00915C56"/>
    <w:rsid w:val="00916076"/>
    <w:rsid w:val="00921267"/>
    <w:rsid w:val="00924EDC"/>
    <w:rsid w:val="00926D95"/>
    <w:rsid w:val="009271C2"/>
    <w:rsid w:val="00927D0D"/>
    <w:rsid w:val="009325B1"/>
    <w:rsid w:val="00936E2C"/>
    <w:rsid w:val="00940E91"/>
    <w:rsid w:val="009444DF"/>
    <w:rsid w:val="00955CCC"/>
    <w:rsid w:val="00957073"/>
    <w:rsid w:val="00967C68"/>
    <w:rsid w:val="00974091"/>
    <w:rsid w:val="00977CA6"/>
    <w:rsid w:val="009902E5"/>
    <w:rsid w:val="009922FD"/>
    <w:rsid w:val="00993D49"/>
    <w:rsid w:val="009A6061"/>
    <w:rsid w:val="009A70E3"/>
    <w:rsid w:val="009B113A"/>
    <w:rsid w:val="009B5D05"/>
    <w:rsid w:val="009B6559"/>
    <w:rsid w:val="009C08A0"/>
    <w:rsid w:val="009C3C18"/>
    <w:rsid w:val="009C63FF"/>
    <w:rsid w:val="009C68BB"/>
    <w:rsid w:val="009C798E"/>
    <w:rsid w:val="009D166B"/>
    <w:rsid w:val="009D6F9C"/>
    <w:rsid w:val="009E2DE8"/>
    <w:rsid w:val="009F061B"/>
    <w:rsid w:val="009F2B15"/>
    <w:rsid w:val="009F3F8B"/>
    <w:rsid w:val="00A00166"/>
    <w:rsid w:val="00A05E06"/>
    <w:rsid w:val="00A102CF"/>
    <w:rsid w:val="00A10FFD"/>
    <w:rsid w:val="00A12387"/>
    <w:rsid w:val="00A146AE"/>
    <w:rsid w:val="00A14A20"/>
    <w:rsid w:val="00A14B81"/>
    <w:rsid w:val="00A1566C"/>
    <w:rsid w:val="00A15EE1"/>
    <w:rsid w:val="00A21100"/>
    <w:rsid w:val="00A24EAB"/>
    <w:rsid w:val="00A2623A"/>
    <w:rsid w:val="00A31B34"/>
    <w:rsid w:val="00A32BD7"/>
    <w:rsid w:val="00A364BC"/>
    <w:rsid w:val="00A36697"/>
    <w:rsid w:val="00A37B72"/>
    <w:rsid w:val="00A41D80"/>
    <w:rsid w:val="00A43D1E"/>
    <w:rsid w:val="00A44789"/>
    <w:rsid w:val="00A571FA"/>
    <w:rsid w:val="00A57476"/>
    <w:rsid w:val="00A639CA"/>
    <w:rsid w:val="00A71D4B"/>
    <w:rsid w:val="00A75F78"/>
    <w:rsid w:val="00A80296"/>
    <w:rsid w:val="00A83C47"/>
    <w:rsid w:val="00A8607A"/>
    <w:rsid w:val="00A863EA"/>
    <w:rsid w:val="00A92B2F"/>
    <w:rsid w:val="00A935BA"/>
    <w:rsid w:val="00A97049"/>
    <w:rsid w:val="00AA2AFB"/>
    <w:rsid w:val="00AA76D2"/>
    <w:rsid w:val="00AB05C5"/>
    <w:rsid w:val="00AB087B"/>
    <w:rsid w:val="00AB09CA"/>
    <w:rsid w:val="00AB412B"/>
    <w:rsid w:val="00AB7BA9"/>
    <w:rsid w:val="00AC3EF5"/>
    <w:rsid w:val="00AC6DD2"/>
    <w:rsid w:val="00AC7E33"/>
    <w:rsid w:val="00AD13EC"/>
    <w:rsid w:val="00AD298E"/>
    <w:rsid w:val="00AD3B42"/>
    <w:rsid w:val="00AD4F51"/>
    <w:rsid w:val="00AE3163"/>
    <w:rsid w:val="00AE3B89"/>
    <w:rsid w:val="00AE3C24"/>
    <w:rsid w:val="00AE4DDB"/>
    <w:rsid w:val="00AE550C"/>
    <w:rsid w:val="00AF3D08"/>
    <w:rsid w:val="00AF62A5"/>
    <w:rsid w:val="00AF6802"/>
    <w:rsid w:val="00AF6F88"/>
    <w:rsid w:val="00AF7E24"/>
    <w:rsid w:val="00B02377"/>
    <w:rsid w:val="00B040D9"/>
    <w:rsid w:val="00B1011E"/>
    <w:rsid w:val="00B10BB9"/>
    <w:rsid w:val="00B129A4"/>
    <w:rsid w:val="00B1504F"/>
    <w:rsid w:val="00B15CB2"/>
    <w:rsid w:val="00B20F85"/>
    <w:rsid w:val="00B2443E"/>
    <w:rsid w:val="00B25DA9"/>
    <w:rsid w:val="00B300E7"/>
    <w:rsid w:val="00B30786"/>
    <w:rsid w:val="00B45EF1"/>
    <w:rsid w:val="00B4711D"/>
    <w:rsid w:val="00B50ECF"/>
    <w:rsid w:val="00B51475"/>
    <w:rsid w:val="00B51C9B"/>
    <w:rsid w:val="00B525B7"/>
    <w:rsid w:val="00B535BB"/>
    <w:rsid w:val="00B54E4C"/>
    <w:rsid w:val="00B552FF"/>
    <w:rsid w:val="00B60583"/>
    <w:rsid w:val="00B63CF6"/>
    <w:rsid w:val="00B6715B"/>
    <w:rsid w:val="00B672D2"/>
    <w:rsid w:val="00B767B2"/>
    <w:rsid w:val="00B8454E"/>
    <w:rsid w:val="00B84FFD"/>
    <w:rsid w:val="00B850DA"/>
    <w:rsid w:val="00B967AA"/>
    <w:rsid w:val="00BA106B"/>
    <w:rsid w:val="00BA2000"/>
    <w:rsid w:val="00BB1087"/>
    <w:rsid w:val="00BB52A5"/>
    <w:rsid w:val="00BC1D97"/>
    <w:rsid w:val="00BC6293"/>
    <w:rsid w:val="00BD181D"/>
    <w:rsid w:val="00BD3A27"/>
    <w:rsid w:val="00BD6783"/>
    <w:rsid w:val="00BE0033"/>
    <w:rsid w:val="00BE196A"/>
    <w:rsid w:val="00BE2B64"/>
    <w:rsid w:val="00BE2FB4"/>
    <w:rsid w:val="00C1397C"/>
    <w:rsid w:val="00C15F31"/>
    <w:rsid w:val="00C21875"/>
    <w:rsid w:val="00C22088"/>
    <w:rsid w:val="00C22148"/>
    <w:rsid w:val="00C27B49"/>
    <w:rsid w:val="00C376E0"/>
    <w:rsid w:val="00C378A3"/>
    <w:rsid w:val="00C420D5"/>
    <w:rsid w:val="00C443A6"/>
    <w:rsid w:val="00C57039"/>
    <w:rsid w:val="00C611D4"/>
    <w:rsid w:val="00C61E05"/>
    <w:rsid w:val="00C66F36"/>
    <w:rsid w:val="00C70A60"/>
    <w:rsid w:val="00C72004"/>
    <w:rsid w:val="00C7317B"/>
    <w:rsid w:val="00C749CF"/>
    <w:rsid w:val="00C77E70"/>
    <w:rsid w:val="00C8410A"/>
    <w:rsid w:val="00C87B0E"/>
    <w:rsid w:val="00C920D1"/>
    <w:rsid w:val="00C930F3"/>
    <w:rsid w:val="00C93B6E"/>
    <w:rsid w:val="00CA22FA"/>
    <w:rsid w:val="00CA598E"/>
    <w:rsid w:val="00CA59BF"/>
    <w:rsid w:val="00CB16C2"/>
    <w:rsid w:val="00CB2617"/>
    <w:rsid w:val="00CB4D3C"/>
    <w:rsid w:val="00CB67CF"/>
    <w:rsid w:val="00CB7A6C"/>
    <w:rsid w:val="00CC642A"/>
    <w:rsid w:val="00CD057F"/>
    <w:rsid w:val="00CF12D0"/>
    <w:rsid w:val="00CF3615"/>
    <w:rsid w:val="00CF56FB"/>
    <w:rsid w:val="00CF7F43"/>
    <w:rsid w:val="00D021A8"/>
    <w:rsid w:val="00D02A0F"/>
    <w:rsid w:val="00D10B02"/>
    <w:rsid w:val="00D10BF8"/>
    <w:rsid w:val="00D149BA"/>
    <w:rsid w:val="00D16409"/>
    <w:rsid w:val="00D25EF5"/>
    <w:rsid w:val="00D3239D"/>
    <w:rsid w:val="00D345CF"/>
    <w:rsid w:val="00D35585"/>
    <w:rsid w:val="00D41E7C"/>
    <w:rsid w:val="00D441C7"/>
    <w:rsid w:val="00D45ABB"/>
    <w:rsid w:val="00D56E56"/>
    <w:rsid w:val="00D638E5"/>
    <w:rsid w:val="00D726D6"/>
    <w:rsid w:val="00D778C8"/>
    <w:rsid w:val="00D82971"/>
    <w:rsid w:val="00D87D67"/>
    <w:rsid w:val="00D92505"/>
    <w:rsid w:val="00D96823"/>
    <w:rsid w:val="00D96BFA"/>
    <w:rsid w:val="00DA2D56"/>
    <w:rsid w:val="00DA4AF8"/>
    <w:rsid w:val="00DA7D80"/>
    <w:rsid w:val="00DB272F"/>
    <w:rsid w:val="00DB2D66"/>
    <w:rsid w:val="00DB2F17"/>
    <w:rsid w:val="00DB3AEB"/>
    <w:rsid w:val="00DB53D2"/>
    <w:rsid w:val="00DB67F4"/>
    <w:rsid w:val="00DB73A3"/>
    <w:rsid w:val="00DC0425"/>
    <w:rsid w:val="00DC6778"/>
    <w:rsid w:val="00DD0902"/>
    <w:rsid w:val="00DD2ECD"/>
    <w:rsid w:val="00DD4A13"/>
    <w:rsid w:val="00DE1024"/>
    <w:rsid w:val="00DE1E2B"/>
    <w:rsid w:val="00DE315E"/>
    <w:rsid w:val="00DE549A"/>
    <w:rsid w:val="00DE74EE"/>
    <w:rsid w:val="00DE7B25"/>
    <w:rsid w:val="00DF02C3"/>
    <w:rsid w:val="00DF09AB"/>
    <w:rsid w:val="00DF5238"/>
    <w:rsid w:val="00E04D1F"/>
    <w:rsid w:val="00E05ADA"/>
    <w:rsid w:val="00E07224"/>
    <w:rsid w:val="00E11296"/>
    <w:rsid w:val="00E1292A"/>
    <w:rsid w:val="00E15508"/>
    <w:rsid w:val="00E1706A"/>
    <w:rsid w:val="00E17354"/>
    <w:rsid w:val="00E24FD0"/>
    <w:rsid w:val="00E2619E"/>
    <w:rsid w:val="00E30AB9"/>
    <w:rsid w:val="00E32E01"/>
    <w:rsid w:val="00E3569B"/>
    <w:rsid w:val="00E36AE3"/>
    <w:rsid w:val="00E410B8"/>
    <w:rsid w:val="00E5067B"/>
    <w:rsid w:val="00E55CCE"/>
    <w:rsid w:val="00E66747"/>
    <w:rsid w:val="00E75DDE"/>
    <w:rsid w:val="00E76974"/>
    <w:rsid w:val="00E81693"/>
    <w:rsid w:val="00E86E4D"/>
    <w:rsid w:val="00E87FED"/>
    <w:rsid w:val="00E965A0"/>
    <w:rsid w:val="00E9700D"/>
    <w:rsid w:val="00E972AE"/>
    <w:rsid w:val="00EA445F"/>
    <w:rsid w:val="00EA63DF"/>
    <w:rsid w:val="00EB51C0"/>
    <w:rsid w:val="00EB6F64"/>
    <w:rsid w:val="00ED059A"/>
    <w:rsid w:val="00ED199D"/>
    <w:rsid w:val="00ED5EB1"/>
    <w:rsid w:val="00ED640D"/>
    <w:rsid w:val="00EE238B"/>
    <w:rsid w:val="00EE365D"/>
    <w:rsid w:val="00EE4870"/>
    <w:rsid w:val="00EE49AC"/>
    <w:rsid w:val="00EE4DA4"/>
    <w:rsid w:val="00EF3C91"/>
    <w:rsid w:val="00EF5E9F"/>
    <w:rsid w:val="00EF78BC"/>
    <w:rsid w:val="00F0152F"/>
    <w:rsid w:val="00F04D1E"/>
    <w:rsid w:val="00F078D8"/>
    <w:rsid w:val="00F07E7A"/>
    <w:rsid w:val="00F1374C"/>
    <w:rsid w:val="00F15038"/>
    <w:rsid w:val="00F1523C"/>
    <w:rsid w:val="00F1789D"/>
    <w:rsid w:val="00F21BEF"/>
    <w:rsid w:val="00F234CB"/>
    <w:rsid w:val="00F3156F"/>
    <w:rsid w:val="00F31E6B"/>
    <w:rsid w:val="00F3564A"/>
    <w:rsid w:val="00F53325"/>
    <w:rsid w:val="00F602CE"/>
    <w:rsid w:val="00F651C2"/>
    <w:rsid w:val="00F737A2"/>
    <w:rsid w:val="00F7443F"/>
    <w:rsid w:val="00F75427"/>
    <w:rsid w:val="00F81F78"/>
    <w:rsid w:val="00F847F6"/>
    <w:rsid w:val="00F85C84"/>
    <w:rsid w:val="00F862A0"/>
    <w:rsid w:val="00F921F5"/>
    <w:rsid w:val="00F972F5"/>
    <w:rsid w:val="00FA258B"/>
    <w:rsid w:val="00FA45BF"/>
    <w:rsid w:val="00FA574E"/>
    <w:rsid w:val="00FA6908"/>
    <w:rsid w:val="00FB1D2A"/>
    <w:rsid w:val="00FC15B2"/>
    <w:rsid w:val="00FC4CE8"/>
    <w:rsid w:val="00FC5259"/>
    <w:rsid w:val="00FD278C"/>
    <w:rsid w:val="00FE0A0C"/>
    <w:rsid w:val="00FE4A44"/>
    <w:rsid w:val="00FF31A7"/>
    <w:rsid w:val="00FF4265"/>
    <w:rsid w:val="00FF69A0"/>
    <w:rsid w:val="00FF6D9D"/>
    <w:rsid w:val="00FF7CC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A0B0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ECF"/>
    <w:pPr>
      <w:spacing w:after="120" w:line="240" w:lineRule="auto"/>
    </w:pPr>
    <w:rPr>
      <w:rFonts w:ascii="Times New Roman" w:hAnsi="Times New Roman"/>
      <w:sz w:val="24"/>
    </w:rPr>
  </w:style>
  <w:style w:type="paragraph" w:styleId="Heading1">
    <w:name w:val="heading 1"/>
    <w:basedOn w:val="Normal"/>
    <w:link w:val="Heading1Char"/>
    <w:uiPriority w:val="9"/>
    <w:qFormat/>
    <w:rsid w:val="00CF7F43"/>
    <w:pPr>
      <w:pBdr>
        <w:bottom w:val="single" w:sz="2" w:space="0" w:color="333333"/>
      </w:pBdr>
      <w:spacing w:before="75" w:after="150" w:line="225" w:lineRule="atLeast"/>
      <w:ind w:right="150"/>
      <w:outlineLvl w:val="0"/>
    </w:pPr>
    <w:rPr>
      <w:rFonts w:eastAsia="Times New Roman" w:cs="Times New Roman"/>
      <w:b/>
      <w:bCs/>
      <w:color w:val="333333"/>
      <w:kern w:val="3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F43"/>
    <w:rPr>
      <w:rFonts w:ascii="Times New Roman" w:eastAsia="Times New Roman" w:hAnsi="Times New Roman" w:cs="Times New Roman"/>
      <w:b/>
      <w:bCs/>
      <w:color w:val="333333"/>
      <w:kern w:val="36"/>
      <w:sz w:val="21"/>
      <w:szCs w:val="21"/>
    </w:rPr>
  </w:style>
  <w:style w:type="character" w:styleId="Strong">
    <w:name w:val="Strong"/>
    <w:basedOn w:val="DefaultParagraphFont"/>
    <w:uiPriority w:val="22"/>
    <w:qFormat/>
    <w:rsid w:val="00CF7F43"/>
    <w:rPr>
      <w:b/>
      <w:bCs/>
    </w:rPr>
  </w:style>
  <w:style w:type="character" w:styleId="Hyperlink">
    <w:name w:val="Hyperlink"/>
    <w:basedOn w:val="DefaultParagraphFont"/>
    <w:unhideWhenUsed/>
    <w:rsid w:val="00CF7F43"/>
    <w:rPr>
      <w:color w:val="0000FF"/>
      <w:u w:val="single"/>
    </w:rPr>
  </w:style>
  <w:style w:type="paragraph" w:styleId="Footer">
    <w:name w:val="footer"/>
    <w:basedOn w:val="Normal"/>
    <w:link w:val="FooterChar"/>
    <w:uiPriority w:val="99"/>
    <w:unhideWhenUsed/>
    <w:rsid w:val="00CF7F43"/>
    <w:pPr>
      <w:tabs>
        <w:tab w:val="center" w:pos="4680"/>
        <w:tab w:val="right" w:pos="9360"/>
      </w:tabs>
      <w:spacing w:after="0"/>
      <w:ind w:firstLine="720"/>
    </w:pPr>
    <w:rPr>
      <w:rFonts w:eastAsia="SimSun" w:cs="Times New Roman"/>
      <w:szCs w:val="24"/>
      <w:lang w:bidi="en-US"/>
    </w:rPr>
  </w:style>
  <w:style w:type="character" w:customStyle="1" w:styleId="FooterChar">
    <w:name w:val="Footer Char"/>
    <w:basedOn w:val="DefaultParagraphFont"/>
    <w:link w:val="Footer"/>
    <w:uiPriority w:val="99"/>
    <w:rsid w:val="00CF7F43"/>
    <w:rPr>
      <w:rFonts w:ascii="Times New Roman" w:eastAsia="SimSun" w:hAnsi="Times New Roman" w:cs="Times New Roman"/>
      <w:sz w:val="24"/>
      <w:szCs w:val="24"/>
      <w:lang w:bidi="en-US"/>
    </w:rPr>
  </w:style>
  <w:style w:type="paragraph" w:styleId="PlainText">
    <w:name w:val="Plain Text"/>
    <w:basedOn w:val="Normal"/>
    <w:link w:val="PlainTextChar"/>
    <w:uiPriority w:val="99"/>
    <w:unhideWhenUsed/>
    <w:rsid w:val="0079342E"/>
    <w:pPr>
      <w:spacing w:after="0"/>
    </w:pPr>
    <w:rPr>
      <w:rFonts w:ascii="Calibri" w:eastAsiaTheme="minorHAnsi" w:hAnsi="Calibri"/>
      <w:szCs w:val="21"/>
    </w:rPr>
  </w:style>
  <w:style w:type="character" w:customStyle="1" w:styleId="PlainTextChar">
    <w:name w:val="Plain Text Char"/>
    <w:basedOn w:val="DefaultParagraphFont"/>
    <w:link w:val="PlainText"/>
    <w:uiPriority w:val="99"/>
    <w:rsid w:val="0079342E"/>
    <w:rPr>
      <w:rFonts w:ascii="Calibri" w:eastAsiaTheme="minorHAnsi" w:hAnsi="Calibri"/>
      <w:szCs w:val="21"/>
    </w:rPr>
  </w:style>
  <w:style w:type="character" w:styleId="FollowedHyperlink">
    <w:name w:val="FollowedHyperlink"/>
    <w:basedOn w:val="DefaultParagraphFont"/>
    <w:uiPriority w:val="99"/>
    <w:semiHidden/>
    <w:unhideWhenUsed/>
    <w:rsid w:val="00AE3163"/>
    <w:rPr>
      <w:color w:val="800080" w:themeColor="followedHyperlink"/>
      <w:u w:val="single"/>
    </w:rPr>
  </w:style>
  <w:style w:type="character" w:styleId="CommentReference">
    <w:name w:val="annotation reference"/>
    <w:basedOn w:val="DefaultParagraphFont"/>
    <w:uiPriority w:val="99"/>
    <w:semiHidden/>
    <w:unhideWhenUsed/>
    <w:rsid w:val="00007432"/>
    <w:rPr>
      <w:sz w:val="16"/>
      <w:szCs w:val="16"/>
    </w:rPr>
  </w:style>
  <w:style w:type="paragraph" w:styleId="CommentText">
    <w:name w:val="annotation text"/>
    <w:basedOn w:val="Normal"/>
    <w:link w:val="CommentTextChar"/>
    <w:uiPriority w:val="99"/>
    <w:unhideWhenUsed/>
    <w:rsid w:val="00007432"/>
    <w:rPr>
      <w:sz w:val="20"/>
      <w:szCs w:val="20"/>
    </w:rPr>
  </w:style>
  <w:style w:type="character" w:customStyle="1" w:styleId="CommentTextChar">
    <w:name w:val="Comment Text Char"/>
    <w:basedOn w:val="DefaultParagraphFont"/>
    <w:link w:val="CommentText"/>
    <w:uiPriority w:val="99"/>
    <w:rsid w:val="00007432"/>
    <w:rPr>
      <w:sz w:val="20"/>
      <w:szCs w:val="20"/>
    </w:rPr>
  </w:style>
  <w:style w:type="paragraph" w:styleId="CommentSubject">
    <w:name w:val="annotation subject"/>
    <w:basedOn w:val="CommentText"/>
    <w:next w:val="CommentText"/>
    <w:link w:val="CommentSubjectChar"/>
    <w:uiPriority w:val="99"/>
    <w:semiHidden/>
    <w:unhideWhenUsed/>
    <w:rsid w:val="00007432"/>
    <w:rPr>
      <w:b/>
      <w:bCs/>
    </w:rPr>
  </w:style>
  <w:style w:type="character" w:customStyle="1" w:styleId="CommentSubjectChar">
    <w:name w:val="Comment Subject Char"/>
    <w:basedOn w:val="CommentTextChar"/>
    <w:link w:val="CommentSubject"/>
    <w:uiPriority w:val="99"/>
    <w:semiHidden/>
    <w:rsid w:val="00007432"/>
    <w:rPr>
      <w:b/>
      <w:bCs/>
      <w:sz w:val="20"/>
      <w:szCs w:val="20"/>
    </w:rPr>
  </w:style>
  <w:style w:type="paragraph" w:styleId="BalloonText">
    <w:name w:val="Balloon Text"/>
    <w:basedOn w:val="Normal"/>
    <w:link w:val="BalloonTextChar"/>
    <w:uiPriority w:val="99"/>
    <w:semiHidden/>
    <w:unhideWhenUsed/>
    <w:rsid w:val="0000743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432"/>
    <w:rPr>
      <w:rFonts w:ascii="Tahoma" w:hAnsi="Tahoma" w:cs="Tahoma"/>
      <w:sz w:val="16"/>
      <w:szCs w:val="16"/>
    </w:rPr>
  </w:style>
  <w:style w:type="character" w:styleId="Emphasis">
    <w:name w:val="Emphasis"/>
    <w:basedOn w:val="DefaultParagraphFont"/>
    <w:uiPriority w:val="20"/>
    <w:qFormat/>
    <w:rsid w:val="00165177"/>
    <w:rPr>
      <w:i/>
      <w:iCs/>
    </w:rPr>
  </w:style>
  <w:style w:type="paragraph" w:styleId="NormalWeb">
    <w:name w:val="Normal (Web)"/>
    <w:basedOn w:val="Normal"/>
    <w:uiPriority w:val="99"/>
    <w:unhideWhenUsed/>
    <w:rsid w:val="001B33C7"/>
    <w:pPr>
      <w:spacing w:after="0"/>
    </w:pPr>
    <w:rPr>
      <w:rFonts w:eastAsiaTheme="minorHAnsi" w:cs="Times New Roman"/>
      <w:szCs w:val="24"/>
    </w:rPr>
  </w:style>
  <w:style w:type="paragraph" w:customStyle="1" w:styleId="Default">
    <w:name w:val="Default"/>
    <w:rsid w:val="00411D40"/>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ListParagraph">
    <w:name w:val="List Paragraph"/>
    <w:basedOn w:val="Normal"/>
    <w:uiPriority w:val="34"/>
    <w:qFormat/>
    <w:rsid w:val="008362E2"/>
    <w:pPr>
      <w:ind w:left="720"/>
      <w:contextualSpacing/>
    </w:pPr>
    <w:rPr>
      <w:rFonts w:eastAsiaTheme="minorHAnsi"/>
    </w:rPr>
  </w:style>
  <w:style w:type="character" w:customStyle="1" w:styleId="UnresolvedMention1">
    <w:name w:val="Unresolved Mention1"/>
    <w:basedOn w:val="DefaultParagraphFont"/>
    <w:uiPriority w:val="99"/>
    <w:rsid w:val="00C22148"/>
    <w:rPr>
      <w:color w:val="605E5C"/>
      <w:shd w:val="clear" w:color="auto" w:fill="E1DFDD"/>
    </w:rPr>
  </w:style>
  <w:style w:type="character" w:customStyle="1" w:styleId="gmaildefault">
    <w:name w:val="gmail_default"/>
    <w:basedOn w:val="DefaultParagraphFont"/>
    <w:rsid w:val="007E03A2"/>
  </w:style>
  <w:style w:type="paragraph" w:styleId="Revision">
    <w:name w:val="Revision"/>
    <w:hidden/>
    <w:uiPriority w:val="99"/>
    <w:semiHidden/>
    <w:rsid w:val="00AB412B"/>
    <w:pPr>
      <w:spacing w:after="0" w:line="240" w:lineRule="auto"/>
    </w:pPr>
    <w:rPr>
      <w:rFonts w:ascii="Times New Roman" w:hAnsi="Times New Roman"/>
      <w:sz w:val="24"/>
    </w:rPr>
  </w:style>
  <w:style w:type="character" w:customStyle="1" w:styleId="cf01">
    <w:name w:val="cf01"/>
    <w:basedOn w:val="DefaultParagraphFont"/>
    <w:rsid w:val="00012857"/>
    <w:rPr>
      <w:rFonts w:ascii="Segoe UI" w:hAnsi="Segoe UI" w:cs="Segoe UI" w:hint="default"/>
      <w:sz w:val="18"/>
      <w:szCs w:val="18"/>
    </w:rPr>
  </w:style>
  <w:style w:type="character" w:customStyle="1" w:styleId="contentpasted0">
    <w:name w:val="contentpasted0"/>
    <w:basedOn w:val="DefaultParagraphFont"/>
    <w:rsid w:val="00F921F5"/>
  </w:style>
  <w:style w:type="paragraph" w:customStyle="1" w:styleId="western">
    <w:name w:val="western"/>
    <w:basedOn w:val="Normal"/>
    <w:rsid w:val="00F921F5"/>
    <w:pPr>
      <w:spacing w:after="0"/>
    </w:pPr>
    <w:rPr>
      <w:rFonts w:ascii="Calibri" w:eastAsiaTheme="minorHAnsi" w:hAnsi="Calibri" w:cs="Calibri"/>
      <w:sz w:val="22"/>
      <w:lang w:bidi="he-IL"/>
    </w:rPr>
  </w:style>
  <w:style w:type="character" w:customStyle="1" w:styleId="contentpasted1">
    <w:name w:val="contentpasted1"/>
    <w:basedOn w:val="DefaultParagraphFont"/>
    <w:rsid w:val="00F921F5"/>
  </w:style>
  <w:style w:type="character" w:customStyle="1" w:styleId="anchor-text">
    <w:name w:val="anchor-text"/>
    <w:basedOn w:val="DefaultParagraphFont"/>
    <w:rsid w:val="00615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22575">
      <w:bodyDiv w:val="1"/>
      <w:marLeft w:val="0"/>
      <w:marRight w:val="0"/>
      <w:marTop w:val="0"/>
      <w:marBottom w:val="0"/>
      <w:divBdr>
        <w:top w:val="none" w:sz="0" w:space="0" w:color="auto"/>
        <w:left w:val="none" w:sz="0" w:space="0" w:color="auto"/>
        <w:bottom w:val="none" w:sz="0" w:space="0" w:color="auto"/>
        <w:right w:val="none" w:sz="0" w:space="0" w:color="auto"/>
      </w:divBdr>
    </w:div>
    <w:div w:id="344674197">
      <w:bodyDiv w:val="1"/>
      <w:marLeft w:val="0"/>
      <w:marRight w:val="0"/>
      <w:marTop w:val="0"/>
      <w:marBottom w:val="0"/>
      <w:divBdr>
        <w:top w:val="none" w:sz="0" w:space="0" w:color="auto"/>
        <w:left w:val="none" w:sz="0" w:space="0" w:color="auto"/>
        <w:bottom w:val="none" w:sz="0" w:space="0" w:color="auto"/>
        <w:right w:val="none" w:sz="0" w:space="0" w:color="auto"/>
      </w:divBdr>
    </w:div>
    <w:div w:id="405104925">
      <w:bodyDiv w:val="1"/>
      <w:marLeft w:val="0"/>
      <w:marRight w:val="0"/>
      <w:marTop w:val="0"/>
      <w:marBottom w:val="0"/>
      <w:divBdr>
        <w:top w:val="none" w:sz="0" w:space="0" w:color="auto"/>
        <w:left w:val="none" w:sz="0" w:space="0" w:color="auto"/>
        <w:bottom w:val="none" w:sz="0" w:space="0" w:color="auto"/>
        <w:right w:val="none" w:sz="0" w:space="0" w:color="auto"/>
      </w:divBdr>
    </w:div>
    <w:div w:id="462846118">
      <w:bodyDiv w:val="1"/>
      <w:marLeft w:val="0"/>
      <w:marRight w:val="0"/>
      <w:marTop w:val="0"/>
      <w:marBottom w:val="0"/>
      <w:divBdr>
        <w:top w:val="none" w:sz="0" w:space="0" w:color="auto"/>
        <w:left w:val="none" w:sz="0" w:space="0" w:color="auto"/>
        <w:bottom w:val="none" w:sz="0" w:space="0" w:color="auto"/>
        <w:right w:val="none" w:sz="0" w:space="0" w:color="auto"/>
      </w:divBdr>
    </w:div>
    <w:div w:id="482284623">
      <w:bodyDiv w:val="1"/>
      <w:marLeft w:val="0"/>
      <w:marRight w:val="0"/>
      <w:marTop w:val="0"/>
      <w:marBottom w:val="0"/>
      <w:divBdr>
        <w:top w:val="none" w:sz="0" w:space="0" w:color="auto"/>
        <w:left w:val="none" w:sz="0" w:space="0" w:color="auto"/>
        <w:bottom w:val="none" w:sz="0" w:space="0" w:color="auto"/>
        <w:right w:val="none" w:sz="0" w:space="0" w:color="auto"/>
      </w:divBdr>
    </w:div>
    <w:div w:id="514729094">
      <w:bodyDiv w:val="1"/>
      <w:marLeft w:val="0"/>
      <w:marRight w:val="0"/>
      <w:marTop w:val="0"/>
      <w:marBottom w:val="0"/>
      <w:divBdr>
        <w:top w:val="none" w:sz="0" w:space="0" w:color="auto"/>
        <w:left w:val="none" w:sz="0" w:space="0" w:color="auto"/>
        <w:bottom w:val="none" w:sz="0" w:space="0" w:color="auto"/>
        <w:right w:val="none" w:sz="0" w:space="0" w:color="auto"/>
      </w:divBdr>
    </w:div>
    <w:div w:id="645669390">
      <w:bodyDiv w:val="1"/>
      <w:marLeft w:val="0"/>
      <w:marRight w:val="0"/>
      <w:marTop w:val="0"/>
      <w:marBottom w:val="0"/>
      <w:divBdr>
        <w:top w:val="none" w:sz="0" w:space="0" w:color="auto"/>
        <w:left w:val="none" w:sz="0" w:space="0" w:color="auto"/>
        <w:bottom w:val="none" w:sz="0" w:space="0" w:color="auto"/>
        <w:right w:val="none" w:sz="0" w:space="0" w:color="auto"/>
      </w:divBdr>
    </w:div>
    <w:div w:id="771359069">
      <w:bodyDiv w:val="1"/>
      <w:marLeft w:val="0"/>
      <w:marRight w:val="0"/>
      <w:marTop w:val="0"/>
      <w:marBottom w:val="0"/>
      <w:divBdr>
        <w:top w:val="none" w:sz="0" w:space="0" w:color="auto"/>
        <w:left w:val="none" w:sz="0" w:space="0" w:color="auto"/>
        <w:bottom w:val="none" w:sz="0" w:space="0" w:color="auto"/>
        <w:right w:val="none" w:sz="0" w:space="0" w:color="auto"/>
      </w:divBdr>
    </w:div>
    <w:div w:id="792482028">
      <w:bodyDiv w:val="1"/>
      <w:marLeft w:val="0"/>
      <w:marRight w:val="0"/>
      <w:marTop w:val="0"/>
      <w:marBottom w:val="0"/>
      <w:divBdr>
        <w:top w:val="none" w:sz="0" w:space="0" w:color="auto"/>
        <w:left w:val="none" w:sz="0" w:space="0" w:color="auto"/>
        <w:bottom w:val="none" w:sz="0" w:space="0" w:color="auto"/>
        <w:right w:val="none" w:sz="0" w:space="0" w:color="auto"/>
      </w:divBdr>
      <w:divsChild>
        <w:div w:id="1272123344">
          <w:marLeft w:val="720"/>
          <w:marRight w:val="0"/>
          <w:marTop w:val="86"/>
          <w:marBottom w:val="0"/>
          <w:divBdr>
            <w:top w:val="none" w:sz="0" w:space="0" w:color="auto"/>
            <w:left w:val="none" w:sz="0" w:space="0" w:color="auto"/>
            <w:bottom w:val="none" w:sz="0" w:space="0" w:color="auto"/>
            <w:right w:val="none" w:sz="0" w:space="0" w:color="auto"/>
          </w:divBdr>
        </w:div>
      </w:divsChild>
    </w:div>
    <w:div w:id="1087582598">
      <w:bodyDiv w:val="1"/>
      <w:marLeft w:val="0"/>
      <w:marRight w:val="0"/>
      <w:marTop w:val="0"/>
      <w:marBottom w:val="0"/>
      <w:divBdr>
        <w:top w:val="none" w:sz="0" w:space="0" w:color="auto"/>
        <w:left w:val="none" w:sz="0" w:space="0" w:color="auto"/>
        <w:bottom w:val="none" w:sz="0" w:space="0" w:color="auto"/>
        <w:right w:val="none" w:sz="0" w:space="0" w:color="auto"/>
      </w:divBdr>
    </w:div>
    <w:div w:id="1122336379">
      <w:bodyDiv w:val="1"/>
      <w:marLeft w:val="0"/>
      <w:marRight w:val="0"/>
      <w:marTop w:val="0"/>
      <w:marBottom w:val="0"/>
      <w:divBdr>
        <w:top w:val="none" w:sz="0" w:space="0" w:color="auto"/>
        <w:left w:val="none" w:sz="0" w:space="0" w:color="auto"/>
        <w:bottom w:val="none" w:sz="0" w:space="0" w:color="auto"/>
        <w:right w:val="none" w:sz="0" w:space="0" w:color="auto"/>
      </w:divBdr>
      <w:divsChild>
        <w:div w:id="1970360908">
          <w:marLeft w:val="0"/>
          <w:marRight w:val="0"/>
          <w:marTop w:val="0"/>
          <w:marBottom w:val="0"/>
          <w:divBdr>
            <w:top w:val="none" w:sz="0" w:space="0" w:color="auto"/>
            <w:left w:val="none" w:sz="0" w:space="0" w:color="auto"/>
            <w:bottom w:val="none" w:sz="0" w:space="0" w:color="auto"/>
            <w:right w:val="none" w:sz="0" w:space="0" w:color="auto"/>
          </w:divBdr>
        </w:div>
      </w:divsChild>
    </w:div>
    <w:div w:id="1190803223">
      <w:bodyDiv w:val="1"/>
      <w:marLeft w:val="0"/>
      <w:marRight w:val="0"/>
      <w:marTop w:val="0"/>
      <w:marBottom w:val="0"/>
      <w:divBdr>
        <w:top w:val="none" w:sz="0" w:space="0" w:color="auto"/>
        <w:left w:val="none" w:sz="0" w:space="0" w:color="auto"/>
        <w:bottom w:val="none" w:sz="0" w:space="0" w:color="auto"/>
        <w:right w:val="none" w:sz="0" w:space="0" w:color="auto"/>
      </w:divBdr>
    </w:div>
    <w:div w:id="1221132926">
      <w:bodyDiv w:val="1"/>
      <w:marLeft w:val="0"/>
      <w:marRight w:val="0"/>
      <w:marTop w:val="0"/>
      <w:marBottom w:val="0"/>
      <w:divBdr>
        <w:top w:val="none" w:sz="0" w:space="0" w:color="auto"/>
        <w:left w:val="none" w:sz="0" w:space="0" w:color="auto"/>
        <w:bottom w:val="none" w:sz="0" w:space="0" w:color="auto"/>
        <w:right w:val="none" w:sz="0" w:space="0" w:color="auto"/>
      </w:divBdr>
    </w:div>
    <w:div w:id="1352729284">
      <w:bodyDiv w:val="1"/>
      <w:marLeft w:val="0"/>
      <w:marRight w:val="0"/>
      <w:marTop w:val="0"/>
      <w:marBottom w:val="0"/>
      <w:divBdr>
        <w:top w:val="none" w:sz="0" w:space="0" w:color="auto"/>
        <w:left w:val="none" w:sz="0" w:space="0" w:color="auto"/>
        <w:bottom w:val="none" w:sz="0" w:space="0" w:color="auto"/>
        <w:right w:val="none" w:sz="0" w:space="0" w:color="auto"/>
      </w:divBdr>
    </w:div>
    <w:div w:id="1413744849">
      <w:bodyDiv w:val="1"/>
      <w:marLeft w:val="0"/>
      <w:marRight w:val="0"/>
      <w:marTop w:val="0"/>
      <w:marBottom w:val="0"/>
      <w:divBdr>
        <w:top w:val="none" w:sz="0" w:space="0" w:color="auto"/>
        <w:left w:val="none" w:sz="0" w:space="0" w:color="auto"/>
        <w:bottom w:val="none" w:sz="0" w:space="0" w:color="auto"/>
        <w:right w:val="none" w:sz="0" w:space="0" w:color="auto"/>
      </w:divBdr>
    </w:div>
    <w:div w:id="1494102693">
      <w:bodyDiv w:val="1"/>
      <w:marLeft w:val="0"/>
      <w:marRight w:val="0"/>
      <w:marTop w:val="0"/>
      <w:marBottom w:val="0"/>
      <w:divBdr>
        <w:top w:val="none" w:sz="0" w:space="0" w:color="auto"/>
        <w:left w:val="none" w:sz="0" w:space="0" w:color="auto"/>
        <w:bottom w:val="none" w:sz="0" w:space="0" w:color="auto"/>
        <w:right w:val="none" w:sz="0" w:space="0" w:color="auto"/>
      </w:divBdr>
      <w:divsChild>
        <w:div w:id="1864787050">
          <w:marLeft w:val="547"/>
          <w:marRight w:val="0"/>
          <w:marTop w:val="72"/>
          <w:marBottom w:val="0"/>
          <w:divBdr>
            <w:top w:val="none" w:sz="0" w:space="0" w:color="auto"/>
            <w:left w:val="none" w:sz="0" w:space="0" w:color="auto"/>
            <w:bottom w:val="none" w:sz="0" w:space="0" w:color="auto"/>
            <w:right w:val="none" w:sz="0" w:space="0" w:color="auto"/>
          </w:divBdr>
        </w:div>
      </w:divsChild>
    </w:div>
    <w:div w:id="1642227940">
      <w:bodyDiv w:val="1"/>
      <w:marLeft w:val="0"/>
      <w:marRight w:val="0"/>
      <w:marTop w:val="0"/>
      <w:marBottom w:val="0"/>
      <w:divBdr>
        <w:top w:val="none" w:sz="0" w:space="0" w:color="auto"/>
        <w:left w:val="none" w:sz="0" w:space="0" w:color="auto"/>
        <w:bottom w:val="none" w:sz="0" w:space="0" w:color="auto"/>
        <w:right w:val="none" w:sz="0" w:space="0" w:color="auto"/>
      </w:divBdr>
    </w:div>
    <w:div w:id="1666276287">
      <w:bodyDiv w:val="1"/>
      <w:marLeft w:val="0"/>
      <w:marRight w:val="0"/>
      <w:marTop w:val="0"/>
      <w:marBottom w:val="0"/>
      <w:divBdr>
        <w:top w:val="none" w:sz="0" w:space="0" w:color="auto"/>
        <w:left w:val="none" w:sz="0" w:space="0" w:color="auto"/>
        <w:bottom w:val="none" w:sz="0" w:space="0" w:color="auto"/>
        <w:right w:val="none" w:sz="0" w:space="0" w:color="auto"/>
      </w:divBdr>
    </w:div>
    <w:div w:id="1724063148">
      <w:bodyDiv w:val="1"/>
      <w:marLeft w:val="0"/>
      <w:marRight w:val="0"/>
      <w:marTop w:val="0"/>
      <w:marBottom w:val="0"/>
      <w:divBdr>
        <w:top w:val="none" w:sz="0" w:space="0" w:color="auto"/>
        <w:left w:val="none" w:sz="0" w:space="0" w:color="auto"/>
        <w:bottom w:val="none" w:sz="0" w:space="0" w:color="auto"/>
        <w:right w:val="none" w:sz="0" w:space="0" w:color="auto"/>
      </w:divBdr>
      <w:divsChild>
        <w:div w:id="1826773394">
          <w:marLeft w:val="0"/>
          <w:marRight w:val="0"/>
          <w:marTop w:val="0"/>
          <w:marBottom w:val="0"/>
          <w:divBdr>
            <w:top w:val="none" w:sz="0" w:space="0" w:color="auto"/>
            <w:left w:val="none" w:sz="0" w:space="0" w:color="auto"/>
            <w:bottom w:val="none" w:sz="0" w:space="0" w:color="auto"/>
            <w:right w:val="none" w:sz="0" w:space="0" w:color="auto"/>
          </w:divBdr>
        </w:div>
      </w:divsChild>
    </w:div>
    <w:div w:id="1827670299">
      <w:bodyDiv w:val="1"/>
      <w:marLeft w:val="0"/>
      <w:marRight w:val="0"/>
      <w:marTop w:val="0"/>
      <w:marBottom w:val="0"/>
      <w:divBdr>
        <w:top w:val="none" w:sz="0" w:space="0" w:color="auto"/>
        <w:left w:val="none" w:sz="0" w:space="0" w:color="auto"/>
        <w:bottom w:val="none" w:sz="0" w:space="0" w:color="auto"/>
        <w:right w:val="none" w:sz="0" w:space="0" w:color="auto"/>
      </w:divBdr>
    </w:div>
    <w:div w:id="1835679465">
      <w:bodyDiv w:val="1"/>
      <w:marLeft w:val="0"/>
      <w:marRight w:val="0"/>
      <w:marTop w:val="0"/>
      <w:marBottom w:val="0"/>
      <w:divBdr>
        <w:top w:val="none" w:sz="0" w:space="0" w:color="auto"/>
        <w:left w:val="none" w:sz="0" w:space="0" w:color="auto"/>
        <w:bottom w:val="none" w:sz="0" w:space="0" w:color="auto"/>
        <w:right w:val="none" w:sz="0" w:space="0" w:color="auto"/>
      </w:divBdr>
    </w:div>
    <w:div w:id="1994751130">
      <w:bodyDiv w:val="1"/>
      <w:marLeft w:val="0"/>
      <w:marRight w:val="0"/>
      <w:marTop w:val="0"/>
      <w:marBottom w:val="0"/>
      <w:divBdr>
        <w:top w:val="none" w:sz="0" w:space="0" w:color="auto"/>
        <w:left w:val="none" w:sz="0" w:space="0" w:color="auto"/>
        <w:bottom w:val="none" w:sz="0" w:space="0" w:color="auto"/>
        <w:right w:val="none" w:sz="0" w:space="0" w:color="auto"/>
      </w:divBdr>
    </w:div>
    <w:div w:id="2089157272">
      <w:bodyDiv w:val="1"/>
      <w:marLeft w:val="0"/>
      <w:marRight w:val="0"/>
      <w:marTop w:val="0"/>
      <w:marBottom w:val="0"/>
      <w:divBdr>
        <w:top w:val="none" w:sz="0" w:space="0" w:color="auto"/>
        <w:left w:val="none" w:sz="0" w:space="0" w:color="auto"/>
        <w:bottom w:val="none" w:sz="0" w:space="0" w:color="auto"/>
        <w:right w:val="none" w:sz="0" w:space="0" w:color="auto"/>
      </w:divBdr>
      <w:divsChild>
        <w:div w:id="1205872733">
          <w:marLeft w:val="0"/>
          <w:marRight w:val="0"/>
          <w:marTop w:val="0"/>
          <w:marBottom w:val="0"/>
          <w:divBdr>
            <w:top w:val="none" w:sz="0" w:space="0" w:color="auto"/>
            <w:left w:val="none" w:sz="0" w:space="0" w:color="auto"/>
            <w:bottom w:val="none" w:sz="0" w:space="0" w:color="auto"/>
            <w:right w:val="none" w:sz="0" w:space="0" w:color="auto"/>
          </w:divBdr>
          <w:divsChild>
            <w:div w:id="1033775245">
              <w:marLeft w:val="0"/>
              <w:marRight w:val="0"/>
              <w:marTop w:val="0"/>
              <w:marBottom w:val="0"/>
              <w:divBdr>
                <w:top w:val="none" w:sz="0" w:space="0" w:color="auto"/>
                <w:left w:val="none" w:sz="0" w:space="0" w:color="auto"/>
                <w:bottom w:val="none" w:sz="0" w:space="0" w:color="auto"/>
                <w:right w:val="none" w:sz="0" w:space="0" w:color="auto"/>
              </w:divBdr>
              <w:divsChild>
                <w:div w:id="810484427">
                  <w:marLeft w:val="0"/>
                  <w:marRight w:val="0"/>
                  <w:marTop w:val="0"/>
                  <w:marBottom w:val="0"/>
                  <w:divBdr>
                    <w:top w:val="none" w:sz="0" w:space="0" w:color="auto"/>
                    <w:left w:val="none" w:sz="0" w:space="0" w:color="auto"/>
                    <w:bottom w:val="none" w:sz="0" w:space="0" w:color="auto"/>
                    <w:right w:val="none" w:sz="0" w:space="0" w:color="auto"/>
                  </w:divBdr>
                  <w:divsChild>
                    <w:div w:id="315841283">
                      <w:marLeft w:val="300"/>
                      <w:marRight w:val="15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211015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w.northwestern.edu/research-faculty/events/conferences/causalinference/readings/" TargetMode="External"/><Relationship Id="rId13" Type="http://schemas.openxmlformats.org/officeDocument/2006/relationships/hyperlink" Target="mailto:causalinference@law.northwestern.edu" TargetMode="External"/><Relationship Id="rId18" Type="http://schemas.openxmlformats.org/officeDocument/2006/relationships/hyperlink" Target="https://urldefense.com/v3/__https:/www.statlearning.com/__;!!Dq0X2DkFhyF93HkjWTBQKhk!TVnMtQqweKxJvU0OQSQFbl_uoMOf2fH2d3TZTI3VHjjwirkFCCw6DGaFxLa1-x0R9wDicXpuJAaEFH0LQswQ8h49aKC_tUJwPpnM2vFcQqNoDKw$"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arxiv.org/pdf/2108.12419.pdf" TargetMode="External"/><Relationship Id="rId7" Type="http://schemas.openxmlformats.org/officeDocument/2006/relationships/hyperlink" Target="https://www.law.northwestern.edu/research-faculty/events/conferences/causalinference/" TargetMode="External"/><Relationship Id="rId12" Type="http://schemas.openxmlformats.org/officeDocument/2006/relationships/hyperlink" Target="mailto:sarah.shoemaker@law.northwestern.edu" TargetMode="External"/><Relationship Id="rId17" Type="http://schemas.openxmlformats.org/officeDocument/2006/relationships/hyperlink" Target="http://ssrn.com/abstract=2697098" TargetMode="External"/><Relationship Id="rId25" Type="http://schemas.openxmlformats.org/officeDocument/2006/relationships/hyperlink" Target="https://www.dropbox.com/s/8k6rc84dnddt7d0/nonlinear_did_tej_20230719.pdf?dl=0" TargetMode="External"/><Relationship Id="rId2" Type="http://schemas.openxmlformats.org/officeDocument/2006/relationships/styles" Target="styles.xml"/><Relationship Id="rId16" Type="http://schemas.openxmlformats.org/officeDocument/2006/relationships/hyperlink" Target="http://ssrn.com/abstract=133808" TargetMode="External"/><Relationship Id="rId20" Type="http://schemas.openxmlformats.org/officeDocument/2006/relationships/hyperlink" Target="http://dx.doi.org/10.2139/ssrn.416427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cunning@gmail.com" TargetMode="External"/><Relationship Id="rId24" Type="http://schemas.openxmlformats.org/officeDocument/2006/relationships/hyperlink" Target="https://www.dropbox.com/s/vxopj3p5so5iyp8/two_way_mundlak_20210928.pdf?dl=0" TargetMode="External"/><Relationship Id="rId5" Type="http://schemas.openxmlformats.org/officeDocument/2006/relationships/footnotes" Target="footnotes.xml"/><Relationship Id="rId15" Type="http://schemas.openxmlformats.org/officeDocument/2006/relationships/hyperlink" Target="https://urldefense.com/v3/__https:/rdpackages.github.io/__;!!Dq0X2DkFhyF93HkjWTBQKhk!RMJBi2Xm7svLhbg-GdBn_Mz4rmfa_iKn2VG4vCbrDXrFmpRS68zuH7ZJzEb5T0P4f0djdUJ0QUH7cR2WPtarkaJlictLED-KWpU$" TargetMode="External"/><Relationship Id="rId23" Type="http://schemas.openxmlformats.org/officeDocument/2006/relationships/hyperlink" Target="https://arxiv.org/pdf/2208.01300.pdf" TargetMode="External"/><Relationship Id="rId28" Type="http://schemas.microsoft.com/office/2011/relationships/people" Target="people.xml"/><Relationship Id="rId10" Type="http://schemas.openxmlformats.org/officeDocument/2006/relationships/hyperlink" Target="mailto:bblack@northwestern.edu" TargetMode="External"/><Relationship Id="rId19" Type="http://schemas.openxmlformats.org/officeDocument/2006/relationships/hyperlink" Target="https://urldefense.com/v3/__https:/doi.org/10.1111/ectj.12097__;!!Dq0X2DkFhyF93HkjWTBQKhk!TVnMtQqweKxJvU0OQSQFbl_uoMOf2fH2d3TZTI3VHjjwirkFCCw6DGaFxLa1-x0R9wDicXpuJAaEFH0LQswQ8h49aKC_tUJwPpnM2vFcjx3oKPw$" TargetMode="External"/><Relationship Id="rId4" Type="http://schemas.openxmlformats.org/officeDocument/2006/relationships/webSettings" Target="webSettings.xml"/><Relationship Id="rId9" Type="http://schemas.openxmlformats.org/officeDocument/2006/relationships/hyperlink" Target="mailto:sarah.shoemaker@law.northwestern.edu" TargetMode="External"/><Relationship Id="rId14" Type="http://schemas.openxmlformats.org/officeDocument/2006/relationships/hyperlink" Target="https://urldefense.com/v3/__https:/rdpackages.github.io/__;!!Dq0X2DkFhyF93HkjWTBQKhk!RMJBi2Xm7svLhbg-GdBn_Mz4rmfa_iKn2VG4vCbrDXrFmpRS68zuH7ZJzEb5T0P4f0djdUJ0QUH7cR2WPtarkaJlictLED-KWpU$" TargetMode="External"/><Relationship Id="rId22" Type="http://schemas.openxmlformats.org/officeDocument/2006/relationships/hyperlink" Target="https://www.dropbox.com/s/8khja5sop4dci5g/Lee_Wooldridge_20230720.pdf?dl=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3388</Words>
  <Characters>19314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Kellogg School of Management</Company>
  <LinksUpToDate>false</LinksUpToDate>
  <CharactersWithSpaces>22657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Bernard Black</dc:creator>
  <cp:lastModifiedBy>Bernard Black</cp:lastModifiedBy>
  <cp:revision>2</cp:revision>
  <dcterms:created xsi:type="dcterms:W3CDTF">2023-07-31T22:18:00Z</dcterms:created>
  <dcterms:modified xsi:type="dcterms:W3CDTF">2023-07-31T22:18:00Z</dcterms:modified>
</cp:coreProperties>
</file>